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2103C" w14:textId="4001725D" w:rsidR="00544A8F" w:rsidRPr="00BA41EB" w:rsidRDefault="00434A95">
      <w:pPr>
        <w:pStyle w:val="ztabletitle"/>
        <w:tabs>
          <w:tab w:val="left" w:pos="1700"/>
          <w:tab w:val="left" w:pos="6187"/>
          <w:tab w:val="left" w:pos="7898"/>
          <w:tab w:val="left" w:pos="9403"/>
        </w:tabs>
        <w:ind w:left="540"/>
        <w:rPr>
          <w:rFonts w:asciiTheme="minorHAnsi" w:hAnsiTheme="minorHAnsi" w:cstheme="minorHAnsi"/>
          <w:sz w:val="24"/>
          <w:szCs w:val="24"/>
        </w:rPr>
      </w:pPr>
      <w:ins w:id="0" w:author="Ben Conway" w:date="2025-06-18T15:46:00Z" w16du:dateUtc="2025-06-18T14:46:00Z">
        <w:r>
          <w:rPr>
            <w:rFonts w:asciiTheme="minorHAnsi" w:hAnsiTheme="minorHAnsi" w:cstheme="minorHAnsi"/>
            <w:sz w:val="24"/>
            <w:szCs w:val="24"/>
          </w:rPr>
          <w:t xml:space="preserve"> </w:t>
        </w:r>
      </w:ins>
    </w:p>
    <w:p w14:paraId="27558C97" w14:textId="77777777" w:rsidR="00544A8F" w:rsidRPr="00BA41EB" w:rsidRDefault="0013604E" w:rsidP="00B30FAB">
      <w:pPr>
        <w:pStyle w:val="ztabletitle"/>
        <w:tabs>
          <w:tab w:val="left" w:pos="6187"/>
          <w:tab w:val="left" w:pos="7898"/>
          <w:tab w:val="left" w:pos="9403"/>
        </w:tabs>
        <w:ind w:left="720"/>
        <w:rPr>
          <w:rFonts w:asciiTheme="minorHAnsi" w:hAnsiTheme="minorHAnsi" w:cstheme="minorHAnsi"/>
          <w:sz w:val="24"/>
          <w:szCs w:val="24"/>
        </w:rPr>
      </w:pPr>
      <w:r w:rsidRPr="00BA41EB">
        <w:rPr>
          <w:rFonts w:asciiTheme="minorHAnsi" w:hAnsiTheme="minorHAnsi" w:cstheme="minorHAnsi"/>
          <w:sz w:val="24"/>
          <w:szCs w:val="24"/>
        </w:rPr>
        <w:t>REVISION HISTORY</w:t>
      </w:r>
    </w:p>
    <w:tbl>
      <w:tblPr>
        <w:tblW w:w="0" w:type="auto"/>
        <w:jc w:val="center"/>
        <w:tblLayout w:type="fixed"/>
        <w:tblCellMar>
          <w:left w:w="43" w:type="dxa"/>
          <w:right w:w="43" w:type="dxa"/>
        </w:tblCellMar>
        <w:tblLook w:val="0000" w:firstRow="0" w:lastRow="0" w:firstColumn="0" w:lastColumn="0" w:noHBand="0" w:noVBand="0"/>
        <w:tblPrChange w:id="1" w:author="Ben Conway" w:date="2025-04-22T08:17:00Z" w16du:dateUtc="2025-04-22T07:17:00Z">
          <w:tblPr>
            <w:tblW w:w="0" w:type="auto"/>
            <w:jc w:val="center"/>
            <w:tblLayout w:type="fixed"/>
            <w:tblCellMar>
              <w:left w:w="43" w:type="dxa"/>
              <w:right w:w="43" w:type="dxa"/>
            </w:tblCellMar>
            <w:tblLook w:val="0000" w:firstRow="0" w:lastRow="0" w:firstColumn="0" w:lastColumn="0" w:noHBand="0" w:noVBand="0"/>
          </w:tblPr>
        </w:tblPrChange>
      </w:tblPr>
      <w:tblGrid>
        <w:gridCol w:w="2059"/>
        <w:gridCol w:w="4736"/>
        <w:gridCol w:w="718"/>
        <w:gridCol w:w="1938"/>
        <w:tblGridChange w:id="2">
          <w:tblGrid>
            <w:gridCol w:w="2049"/>
            <w:gridCol w:w="10"/>
            <w:gridCol w:w="4703"/>
            <w:gridCol w:w="33"/>
            <w:gridCol w:w="718"/>
            <w:gridCol w:w="332"/>
            <w:gridCol w:w="1561"/>
            <w:gridCol w:w="45"/>
          </w:tblGrid>
        </w:tblGridChange>
      </w:tblGrid>
      <w:tr w:rsidR="00544A8F" w:rsidRPr="00BA41EB" w14:paraId="6A5981AE" w14:textId="77777777" w:rsidTr="009F0D82">
        <w:trPr>
          <w:cantSplit/>
          <w:trHeight w:val="277"/>
          <w:jc w:val="center"/>
          <w:trPrChange w:id="3" w:author="Ben Conway" w:date="2025-04-22T08:17:00Z" w16du:dateUtc="2025-04-22T07:17:00Z">
            <w:trPr>
              <w:gridAfter w:val="0"/>
              <w:cantSplit/>
              <w:trHeight w:val="273"/>
              <w:jc w:val="center"/>
            </w:trPr>
          </w:trPrChange>
        </w:trPr>
        <w:tc>
          <w:tcPr>
            <w:tcW w:w="2059" w:type="dxa"/>
            <w:tcBorders>
              <w:top w:val="single" w:sz="12" w:space="0" w:color="auto"/>
              <w:bottom w:val="single" w:sz="6" w:space="0" w:color="auto"/>
            </w:tcBorders>
            <w:tcPrChange w:id="4" w:author="Ben Conway" w:date="2025-04-22T08:17:00Z" w16du:dateUtc="2025-04-22T07:17:00Z">
              <w:tcPr>
                <w:tcW w:w="2049" w:type="dxa"/>
                <w:tcBorders>
                  <w:top w:val="single" w:sz="12" w:space="0" w:color="auto"/>
                  <w:bottom w:val="single" w:sz="6" w:space="0" w:color="auto"/>
                </w:tcBorders>
              </w:tcPr>
            </w:tcPrChange>
          </w:tcPr>
          <w:p w14:paraId="17FF3893" w14:textId="77777777" w:rsidR="00544A8F" w:rsidRPr="00BA41EB" w:rsidRDefault="000F28F9" w:rsidP="00034915">
            <w:pPr>
              <w:pStyle w:val="ztablesubhead"/>
              <w:rPr>
                <w:rFonts w:asciiTheme="minorHAnsi" w:hAnsiTheme="minorHAnsi" w:cstheme="minorHAnsi"/>
                <w:b/>
                <w:sz w:val="24"/>
                <w:szCs w:val="24"/>
              </w:rPr>
            </w:pPr>
            <w:r w:rsidRPr="00BA41EB">
              <w:rPr>
                <w:rFonts w:asciiTheme="minorHAnsi" w:hAnsiTheme="minorHAnsi" w:cstheme="minorHAnsi"/>
                <w:b/>
                <w:sz w:val="24"/>
                <w:szCs w:val="24"/>
              </w:rPr>
              <w:t>AUTHOR</w:t>
            </w:r>
          </w:p>
        </w:tc>
        <w:tc>
          <w:tcPr>
            <w:tcW w:w="4736" w:type="dxa"/>
            <w:tcBorders>
              <w:top w:val="single" w:sz="12" w:space="0" w:color="auto"/>
              <w:bottom w:val="single" w:sz="6" w:space="0" w:color="auto"/>
            </w:tcBorders>
            <w:tcPrChange w:id="5" w:author="Ben Conway" w:date="2025-04-22T08:17:00Z" w16du:dateUtc="2025-04-22T07:17:00Z">
              <w:tcPr>
                <w:tcW w:w="4713" w:type="dxa"/>
                <w:gridSpan w:val="2"/>
                <w:tcBorders>
                  <w:top w:val="single" w:sz="12" w:space="0" w:color="auto"/>
                  <w:bottom w:val="single" w:sz="6" w:space="0" w:color="auto"/>
                </w:tcBorders>
              </w:tcPr>
            </w:tcPrChange>
          </w:tcPr>
          <w:p w14:paraId="352A3053" w14:textId="77777777" w:rsidR="00544A8F" w:rsidRPr="00BA41EB" w:rsidRDefault="00544A8F" w:rsidP="000F28F9">
            <w:pPr>
              <w:pStyle w:val="ztablesubhead"/>
              <w:jc w:val="center"/>
              <w:rPr>
                <w:rFonts w:asciiTheme="minorHAnsi" w:hAnsiTheme="minorHAnsi" w:cstheme="minorHAnsi"/>
                <w:b/>
                <w:sz w:val="24"/>
                <w:szCs w:val="24"/>
              </w:rPr>
            </w:pPr>
            <w:r w:rsidRPr="00BA41EB">
              <w:rPr>
                <w:rFonts w:asciiTheme="minorHAnsi" w:hAnsiTheme="minorHAnsi" w:cstheme="minorHAnsi"/>
                <w:b/>
                <w:sz w:val="24"/>
                <w:szCs w:val="24"/>
              </w:rPr>
              <w:t>REVISED SECTION/PARAGRAPH</w:t>
            </w:r>
          </w:p>
        </w:tc>
        <w:tc>
          <w:tcPr>
            <w:tcW w:w="718" w:type="dxa"/>
            <w:tcBorders>
              <w:top w:val="single" w:sz="12" w:space="0" w:color="auto"/>
              <w:bottom w:val="single" w:sz="6" w:space="0" w:color="auto"/>
            </w:tcBorders>
            <w:tcPrChange w:id="6" w:author="Ben Conway" w:date="2025-04-22T08:17:00Z" w16du:dateUtc="2025-04-22T07:17:00Z">
              <w:tcPr>
                <w:tcW w:w="1083" w:type="dxa"/>
                <w:gridSpan w:val="3"/>
                <w:tcBorders>
                  <w:top w:val="single" w:sz="12" w:space="0" w:color="auto"/>
                  <w:bottom w:val="single" w:sz="6" w:space="0" w:color="auto"/>
                </w:tcBorders>
              </w:tcPr>
            </w:tcPrChange>
          </w:tcPr>
          <w:p w14:paraId="2E8CC096" w14:textId="77777777" w:rsidR="00544A8F" w:rsidRPr="00BA41EB" w:rsidRDefault="009A78CA" w:rsidP="000F28F9">
            <w:pPr>
              <w:pStyle w:val="ztablesubhead"/>
              <w:jc w:val="center"/>
              <w:rPr>
                <w:rFonts w:asciiTheme="minorHAnsi" w:hAnsiTheme="minorHAnsi" w:cstheme="minorHAnsi"/>
                <w:b/>
                <w:sz w:val="24"/>
                <w:szCs w:val="24"/>
              </w:rPr>
            </w:pPr>
            <w:r w:rsidRPr="00BA41EB">
              <w:rPr>
                <w:rFonts w:asciiTheme="minorHAnsi" w:hAnsiTheme="minorHAnsi" w:cstheme="minorHAnsi"/>
                <w:b/>
                <w:sz w:val="24"/>
                <w:szCs w:val="24"/>
              </w:rPr>
              <w:t>REV</w:t>
            </w:r>
          </w:p>
        </w:tc>
        <w:tc>
          <w:tcPr>
            <w:tcW w:w="1938" w:type="dxa"/>
            <w:tcBorders>
              <w:top w:val="single" w:sz="12" w:space="0" w:color="auto"/>
              <w:bottom w:val="single" w:sz="6" w:space="0" w:color="auto"/>
            </w:tcBorders>
            <w:tcPrChange w:id="7" w:author="Ben Conway" w:date="2025-04-22T08:17:00Z" w16du:dateUtc="2025-04-22T07:17:00Z">
              <w:tcPr>
                <w:tcW w:w="1561" w:type="dxa"/>
                <w:tcBorders>
                  <w:top w:val="single" w:sz="12" w:space="0" w:color="auto"/>
                  <w:bottom w:val="single" w:sz="6" w:space="0" w:color="auto"/>
                </w:tcBorders>
              </w:tcPr>
            </w:tcPrChange>
          </w:tcPr>
          <w:p w14:paraId="68C50B90" w14:textId="77777777" w:rsidR="00544A8F" w:rsidRPr="00BA41EB" w:rsidRDefault="00544A8F" w:rsidP="000F28F9">
            <w:pPr>
              <w:pStyle w:val="ztablesubhead"/>
              <w:jc w:val="center"/>
              <w:rPr>
                <w:rFonts w:asciiTheme="minorHAnsi" w:hAnsiTheme="minorHAnsi" w:cstheme="minorHAnsi"/>
                <w:b/>
                <w:sz w:val="24"/>
                <w:szCs w:val="24"/>
              </w:rPr>
            </w:pPr>
            <w:r w:rsidRPr="00BA41EB">
              <w:rPr>
                <w:rFonts w:asciiTheme="minorHAnsi" w:hAnsiTheme="minorHAnsi" w:cstheme="minorHAnsi"/>
                <w:b/>
                <w:sz w:val="24"/>
                <w:szCs w:val="24"/>
              </w:rPr>
              <w:t>RELEASED</w:t>
            </w:r>
          </w:p>
        </w:tc>
      </w:tr>
      <w:tr w:rsidR="00C24568" w:rsidRPr="00BA41EB" w14:paraId="3CB70B60" w14:textId="77777777" w:rsidTr="009F0D82">
        <w:trPr>
          <w:cantSplit/>
          <w:trHeight w:val="442"/>
          <w:jc w:val="center"/>
          <w:trPrChange w:id="8"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9" w:author="Ben Conway" w:date="2025-04-22T08:17:00Z" w16du:dateUtc="2025-04-22T07:17:00Z">
              <w:tcPr>
                <w:tcW w:w="2049" w:type="dxa"/>
                <w:tcBorders>
                  <w:top w:val="single" w:sz="6" w:space="0" w:color="auto"/>
                  <w:bottom w:val="single" w:sz="6" w:space="0" w:color="auto"/>
                </w:tcBorders>
              </w:tcPr>
            </w:tcPrChange>
          </w:tcPr>
          <w:p w14:paraId="06D0DF69" w14:textId="45AD78EC" w:rsidR="00C24568" w:rsidRPr="00BA41EB" w:rsidRDefault="0024071B"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Naomi Hope</w:t>
            </w:r>
          </w:p>
        </w:tc>
        <w:tc>
          <w:tcPr>
            <w:tcW w:w="4736" w:type="dxa"/>
            <w:tcBorders>
              <w:top w:val="single" w:sz="6" w:space="0" w:color="auto"/>
              <w:bottom w:val="single" w:sz="6" w:space="0" w:color="auto"/>
            </w:tcBorders>
            <w:tcPrChange w:id="10" w:author="Ben Conway" w:date="2025-04-22T08:17:00Z" w16du:dateUtc="2025-04-22T07:17:00Z">
              <w:tcPr>
                <w:tcW w:w="4713" w:type="dxa"/>
                <w:gridSpan w:val="2"/>
                <w:tcBorders>
                  <w:top w:val="single" w:sz="6" w:space="0" w:color="auto"/>
                  <w:bottom w:val="single" w:sz="6" w:space="0" w:color="auto"/>
                </w:tcBorders>
              </w:tcPr>
            </w:tcPrChange>
          </w:tcPr>
          <w:p w14:paraId="1617618A" w14:textId="77777777" w:rsidR="00C24568" w:rsidRPr="00BA41EB" w:rsidRDefault="00C24568" w:rsidP="009F6C75">
            <w:pPr>
              <w:pStyle w:val="zRevisionHistorytable"/>
              <w:rPr>
                <w:rFonts w:asciiTheme="minorHAnsi" w:hAnsiTheme="minorHAnsi" w:cstheme="minorHAnsi"/>
                <w:b/>
                <w:sz w:val="24"/>
                <w:szCs w:val="24"/>
              </w:rPr>
            </w:pPr>
            <w:r w:rsidRPr="00BA41EB">
              <w:rPr>
                <w:rFonts w:asciiTheme="minorHAnsi" w:hAnsiTheme="minorHAnsi" w:cstheme="minorHAnsi"/>
                <w:b/>
                <w:sz w:val="24"/>
                <w:szCs w:val="24"/>
              </w:rPr>
              <w:t>First draft</w:t>
            </w:r>
          </w:p>
        </w:tc>
        <w:tc>
          <w:tcPr>
            <w:tcW w:w="718" w:type="dxa"/>
            <w:tcBorders>
              <w:top w:val="single" w:sz="6" w:space="0" w:color="auto"/>
              <w:bottom w:val="single" w:sz="6" w:space="0" w:color="auto"/>
            </w:tcBorders>
            <w:tcPrChange w:id="11" w:author="Ben Conway" w:date="2025-04-22T08:17:00Z" w16du:dateUtc="2025-04-22T07:17:00Z">
              <w:tcPr>
                <w:tcW w:w="1083" w:type="dxa"/>
                <w:gridSpan w:val="3"/>
                <w:tcBorders>
                  <w:top w:val="single" w:sz="6" w:space="0" w:color="auto"/>
                  <w:bottom w:val="single" w:sz="6" w:space="0" w:color="auto"/>
                </w:tcBorders>
              </w:tcPr>
            </w:tcPrChange>
          </w:tcPr>
          <w:p w14:paraId="1A05ACEC" w14:textId="77777777" w:rsidR="00C24568" w:rsidRPr="00BA41EB" w:rsidRDefault="00C24568" w:rsidP="009F6C75">
            <w:pPr>
              <w:pStyle w:val="zRevisionHistorytable"/>
              <w:rPr>
                <w:rFonts w:asciiTheme="minorHAnsi" w:hAnsiTheme="minorHAnsi" w:cstheme="minorHAnsi"/>
                <w:b/>
                <w:sz w:val="24"/>
                <w:szCs w:val="24"/>
              </w:rPr>
            </w:pPr>
            <w:r w:rsidRPr="00BA41EB">
              <w:rPr>
                <w:rFonts w:asciiTheme="minorHAnsi" w:hAnsiTheme="minorHAnsi" w:cstheme="minorHAnsi"/>
                <w:b/>
                <w:sz w:val="24"/>
                <w:szCs w:val="24"/>
              </w:rPr>
              <w:t>1.0</w:t>
            </w:r>
          </w:p>
        </w:tc>
        <w:tc>
          <w:tcPr>
            <w:tcW w:w="1938" w:type="dxa"/>
            <w:tcBorders>
              <w:top w:val="single" w:sz="6" w:space="0" w:color="auto"/>
              <w:bottom w:val="single" w:sz="6" w:space="0" w:color="auto"/>
            </w:tcBorders>
            <w:tcPrChange w:id="12" w:author="Ben Conway" w:date="2025-04-22T08:17:00Z" w16du:dateUtc="2025-04-22T07:17:00Z">
              <w:tcPr>
                <w:tcW w:w="1561" w:type="dxa"/>
                <w:tcBorders>
                  <w:top w:val="single" w:sz="6" w:space="0" w:color="auto"/>
                  <w:bottom w:val="single" w:sz="6" w:space="0" w:color="auto"/>
                </w:tcBorders>
              </w:tcPr>
            </w:tcPrChange>
          </w:tcPr>
          <w:p w14:paraId="66C79FA4" w14:textId="73E3BD54" w:rsidR="00C24568" w:rsidRPr="00BA41EB" w:rsidRDefault="0024071B"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August 2021</w:t>
            </w:r>
          </w:p>
          <w:p w14:paraId="1344427A" w14:textId="77777777" w:rsidR="00C24568" w:rsidRPr="00BA41EB" w:rsidRDefault="00C24568" w:rsidP="009F6C75">
            <w:pPr>
              <w:pStyle w:val="zRevisionHistorytable"/>
              <w:rPr>
                <w:rFonts w:asciiTheme="minorHAnsi" w:hAnsiTheme="minorHAnsi" w:cstheme="minorHAnsi"/>
                <w:b/>
                <w:sz w:val="24"/>
                <w:szCs w:val="24"/>
              </w:rPr>
            </w:pPr>
          </w:p>
        </w:tc>
      </w:tr>
      <w:tr w:rsidR="00B577F9" w:rsidRPr="00BA41EB" w14:paraId="3C1FED41" w14:textId="77777777" w:rsidTr="009F0D82">
        <w:trPr>
          <w:cantSplit/>
          <w:trHeight w:val="442"/>
          <w:jc w:val="center"/>
          <w:trPrChange w:id="13"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14" w:author="Ben Conway" w:date="2025-04-22T08:17:00Z" w16du:dateUtc="2025-04-22T07:17:00Z">
              <w:tcPr>
                <w:tcW w:w="2049" w:type="dxa"/>
                <w:tcBorders>
                  <w:top w:val="single" w:sz="6" w:space="0" w:color="auto"/>
                  <w:bottom w:val="single" w:sz="6" w:space="0" w:color="auto"/>
                </w:tcBorders>
              </w:tcPr>
            </w:tcPrChange>
          </w:tcPr>
          <w:p w14:paraId="0D05DA01" w14:textId="63184E3B" w:rsidR="00B577F9" w:rsidRDefault="00B577F9"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Nita Jhummu</w:t>
            </w:r>
          </w:p>
        </w:tc>
        <w:tc>
          <w:tcPr>
            <w:tcW w:w="4736" w:type="dxa"/>
            <w:tcBorders>
              <w:top w:val="single" w:sz="6" w:space="0" w:color="auto"/>
              <w:bottom w:val="single" w:sz="6" w:space="0" w:color="auto"/>
            </w:tcBorders>
            <w:tcPrChange w:id="15" w:author="Ben Conway" w:date="2025-04-22T08:17:00Z" w16du:dateUtc="2025-04-22T07:17:00Z">
              <w:tcPr>
                <w:tcW w:w="4713" w:type="dxa"/>
                <w:gridSpan w:val="2"/>
                <w:tcBorders>
                  <w:top w:val="single" w:sz="6" w:space="0" w:color="auto"/>
                  <w:bottom w:val="single" w:sz="6" w:space="0" w:color="auto"/>
                </w:tcBorders>
              </w:tcPr>
            </w:tcPrChange>
          </w:tcPr>
          <w:p w14:paraId="348922EB" w14:textId="367E0FD1" w:rsidR="00B577F9" w:rsidRPr="00BA41EB" w:rsidRDefault="00B577F9"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Second Draft</w:t>
            </w:r>
          </w:p>
        </w:tc>
        <w:tc>
          <w:tcPr>
            <w:tcW w:w="718" w:type="dxa"/>
            <w:tcBorders>
              <w:top w:val="single" w:sz="6" w:space="0" w:color="auto"/>
              <w:bottom w:val="single" w:sz="6" w:space="0" w:color="auto"/>
            </w:tcBorders>
            <w:tcPrChange w:id="16" w:author="Ben Conway" w:date="2025-04-22T08:17:00Z" w16du:dateUtc="2025-04-22T07:17:00Z">
              <w:tcPr>
                <w:tcW w:w="1083" w:type="dxa"/>
                <w:gridSpan w:val="3"/>
                <w:tcBorders>
                  <w:top w:val="single" w:sz="6" w:space="0" w:color="auto"/>
                  <w:bottom w:val="single" w:sz="6" w:space="0" w:color="auto"/>
                </w:tcBorders>
              </w:tcPr>
            </w:tcPrChange>
          </w:tcPr>
          <w:p w14:paraId="0C0D60F3" w14:textId="1D318B5C" w:rsidR="00B577F9" w:rsidRPr="00BA41EB" w:rsidRDefault="00B577F9"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2.0</w:t>
            </w:r>
          </w:p>
        </w:tc>
        <w:tc>
          <w:tcPr>
            <w:tcW w:w="1938" w:type="dxa"/>
            <w:tcBorders>
              <w:top w:val="single" w:sz="6" w:space="0" w:color="auto"/>
              <w:bottom w:val="single" w:sz="6" w:space="0" w:color="auto"/>
            </w:tcBorders>
            <w:tcPrChange w:id="17" w:author="Ben Conway" w:date="2025-04-22T08:17:00Z" w16du:dateUtc="2025-04-22T07:17:00Z">
              <w:tcPr>
                <w:tcW w:w="1561" w:type="dxa"/>
                <w:tcBorders>
                  <w:top w:val="single" w:sz="6" w:space="0" w:color="auto"/>
                  <w:bottom w:val="single" w:sz="6" w:space="0" w:color="auto"/>
                </w:tcBorders>
              </w:tcPr>
            </w:tcPrChange>
          </w:tcPr>
          <w:p w14:paraId="784CFA01" w14:textId="1AFFC716" w:rsidR="00B577F9" w:rsidRDefault="00B577F9"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October 2021</w:t>
            </w:r>
          </w:p>
        </w:tc>
      </w:tr>
      <w:tr w:rsidR="00CB0D86" w:rsidRPr="00BA41EB" w14:paraId="458FC3D7" w14:textId="77777777" w:rsidTr="009F0D82">
        <w:trPr>
          <w:cantSplit/>
          <w:trHeight w:val="442"/>
          <w:jc w:val="center"/>
          <w:trPrChange w:id="18"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19" w:author="Ben Conway" w:date="2025-04-22T08:17:00Z" w16du:dateUtc="2025-04-22T07:17:00Z">
              <w:tcPr>
                <w:tcW w:w="2049" w:type="dxa"/>
                <w:tcBorders>
                  <w:top w:val="single" w:sz="6" w:space="0" w:color="auto"/>
                  <w:bottom w:val="single" w:sz="6" w:space="0" w:color="auto"/>
                </w:tcBorders>
              </w:tcPr>
            </w:tcPrChange>
          </w:tcPr>
          <w:p w14:paraId="7ABC626C" w14:textId="56224A53" w:rsidR="00CB0D86" w:rsidRDefault="00CB0D86"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Tabitha Lovell</w:t>
            </w:r>
          </w:p>
        </w:tc>
        <w:tc>
          <w:tcPr>
            <w:tcW w:w="4736" w:type="dxa"/>
            <w:tcBorders>
              <w:top w:val="single" w:sz="6" w:space="0" w:color="auto"/>
              <w:bottom w:val="single" w:sz="6" w:space="0" w:color="auto"/>
            </w:tcBorders>
            <w:tcPrChange w:id="20" w:author="Ben Conway" w:date="2025-04-22T08:17:00Z" w16du:dateUtc="2025-04-22T07:17:00Z">
              <w:tcPr>
                <w:tcW w:w="4713" w:type="dxa"/>
                <w:gridSpan w:val="2"/>
                <w:tcBorders>
                  <w:top w:val="single" w:sz="6" w:space="0" w:color="auto"/>
                  <w:bottom w:val="single" w:sz="6" w:space="0" w:color="auto"/>
                </w:tcBorders>
              </w:tcPr>
            </w:tcPrChange>
          </w:tcPr>
          <w:p w14:paraId="2818B522" w14:textId="76BF6B8E" w:rsidR="00CB0D86" w:rsidRDefault="00CB0D86"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Minor edits following SOP testing</w:t>
            </w:r>
          </w:p>
        </w:tc>
        <w:tc>
          <w:tcPr>
            <w:tcW w:w="718" w:type="dxa"/>
            <w:tcBorders>
              <w:top w:val="single" w:sz="6" w:space="0" w:color="auto"/>
              <w:bottom w:val="single" w:sz="6" w:space="0" w:color="auto"/>
            </w:tcBorders>
            <w:tcPrChange w:id="21" w:author="Ben Conway" w:date="2025-04-22T08:17:00Z" w16du:dateUtc="2025-04-22T07:17:00Z">
              <w:tcPr>
                <w:tcW w:w="1083" w:type="dxa"/>
                <w:gridSpan w:val="3"/>
                <w:tcBorders>
                  <w:top w:val="single" w:sz="6" w:space="0" w:color="auto"/>
                  <w:bottom w:val="single" w:sz="6" w:space="0" w:color="auto"/>
                </w:tcBorders>
              </w:tcPr>
            </w:tcPrChange>
          </w:tcPr>
          <w:p w14:paraId="56E9A268" w14:textId="288E255E" w:rsidR="00CB0D86" w:rsidRDefault="00CB0D86"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2.1</w:t>
            </w:r>
          </w:p>
        </w:tc>
        <w:tc>
          <w:tcPr>
            <w:tcW w:w="1938" w:type="dxa"/>
            <w:tcBorders>
              <w:top w:val="single" w:sz="6" w:space="0" w:color="auto"/>
              <w:bottom w:val="single" w:sz="6" w:space="0" w:color="auto"/>
            </w:tcBorders>
            <w:tcPrChange w:id="22" w:author="Ben Conway" w:date="2025-04-22T08:17:00Z" w16du:dateUtc="2025-04-22T07:17:00Z">
              <w:tcPr>
                <w:tcW w:w="1561" w:type="dxa"/>
                <w:tcBorders>
                  <w:top w:val="single" w:sz="6" w:space="0" w:color="auto"/>
                  <w:bottom w:val="single" w:sz="6" w:space="0" w:color="auto"/>
                </w:tcBorders>
              </w:tcPr>
            </w:tcPrChange>
          </w:tcPr>
          <w:p w14:paraId="5C084D71" w14:textId="77777777" w:rsidR="00CB0D86" w:rsidRDefault="00CB0D86" w:rsidP="009F6C75">
            <w:pPr>
              <w:pStyle w:val="zRevisionHistorytable"/>
              <w:jc w:val="left"/>
              <w:rPr>
                <w:rFonts w:asciiTheme="minorHAnsi" w:hAnsiTheme="minorHAnsi" w:cstheme="minorHAnsi"/>
                <w:b/>
                <w:sz w:val="24"/>
                <w:szCs w:val="24"/>
              </w:rPr>
            </w:pPr>
          </w:p>
        </w:tc>
      </w:tr>
      <w:tr w:rsidR="00364957" w:rsidRPr="00BA41EB" w14:paraId="3E50C4DC" w14:textId="77777777" w:rsidTr="009F0D82">
        <w:trPr>
          <w:cantSplit/>
          <w:trHeight w:val="442"/>
          <w:jc w:val="center"/>
          <w:ins w:id="23" w:author="Tabitha Lovell" w:date="2022-06-15T10:37:00Z"/>
          <w:trPrChange w:id="24"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25" w:author="Ben Conway" w:date="2025-04-22T08:17:00Z" w16du:dateUtc="2025-04-22T07:17:00Z">
              <w:tcPr>
                <w:tcW w:w="2049" w:type="dxa"/>
                <w:tcBorders>
                  <w:top w:val="single" w:sz="6" w:space="0" w:color="auto"/>
                  <w:bottom w:val="single" w:sz="6" w:space="0" w:color="auto"/>
                </w:tcBorders>
              </w:tcPr>
            </w:tcPrChange>
          </w:tcPr>
          <w:p w14:paraId="7CEC4FAA" w14:textId="0D39D09E" w:rsidR="00364957" w:rsidRDefault="00364957" w:rsidP="009F6C75">
            <w:pPr>
              <w:pStyle w:val="zRevisionHistorytable"/>
              <w:jc w:val="left"/>
              <w:rPr>
                <w:ins w:id="26" w:author="Tabitha Lovell" w:date="2022-06-15T10:37:00Z"/>
                <w:rFonts w:asciiTheme="minorHAnsi" w:hAnsiTheme="minorHAnsi" w:cstheme="minorHAnsi"/>
                <w:b/>
                <w:sz w:val="24"/>
                <w:szCs w:val="24"/>
              </w:rPr>
            </w:pPr>
            <w:ins w:id="27" w:author="Tabitha Lovell" w:date="2022-06-15T10:37:00Z">
              <w:r>
                <w:rPr>
                  <w:rFonts w:asciiTheme="minorHAnsi" w:hAnsiTheme="minorHAnsi" w:cstheme="minorHAnsi"/>
                  <w:b/>
                  <w:sz w:val="24"/>
                  <w:szCs w:val="24"/>
                </w:rPr>
                <w:t xml:space="preserve">Tabitha </w:t>
              </w:r>
            </w:ins>
            <w:ins w:id="28" w:author="Tabitha Lovell" w:date="2022-06-15T10:38:00Z">
              <w:r>
                <w:rPr>
                  <w:rFonts w:asciiTheme="minorHAnsi" w:hAnsiTheme="minorHAnsi" w:cstheme="minorHAnsi"/>
                  <w:b/>
                  <w:sz w:val="24"/>
                  <w:szCs w:val="24"/>
                </w:rPr>
                <w:t>Lovell</w:t>
              </w:r>
            </w:ins>
          </w:p>
        </w:tc>
        <w:tc>
          <w:tcPr>
            <w:tcW w:w="4736" w:type="dxa"/>
            <w:tcBorders>
              <w:top w:val="single" w:sz="6" w:space="0" w:color="auto"/>
              <w:bottom w:val="single" w:sz="6" w:space="0" w:color="auto"/>
            </w:tcBorders>
            <w:tcPrChange w:id="29" w:author="Ben Conway" w:date="2025-04-22T08:17:00Z" w16du:dateUtc="2025-04-22T07:17:00Z">
              <w:tcPr>
                <w:tcW w:w="4713" w:type="dxa"/>
                <w:gridSpan w:val="2"/>
                <w:tcBorders>
                  <w:top w:val="single" w:sz="6" w:space="0" w:color="auto"/>
                  <w:bottom w:val="single" w:sz="6" w:space="0" w:color="auto"/>
                </w:tcBorders>
              </w:tcPr>
            </w:tcPrChange>
          </w:tcPr>
          <w:p w14:paraId="10B92685" w14:textId="643D51F4" w:rsidR="00364957" w:rsidRDefault="00364957" w:rsidP="009F6C75">
            <w:pPr>
              <w:pStyle w:val="zRevisionHistorytable"/>
              <w:rPr>
                <w:ins w:id="30" w:author="Tabitha Lovell" w:date="2022-06-15T10:37:00Z"/>
                <w:rFonts w:asciiTheme="minorHAnsi" w:hAnsiTheme="minorHAnsi" w:cstheme="minorHAnsi"/>
                <w:b/>
                <w:sz w:val="24"/>
                <w:szCs w:val="24"/>
              </w:rPr>
            </w:pPr>
            <w:ins w:id="31" w:author="Tabitha Lovell" w:date="2022-06-15T10:38:00Z">
              <w:r>
                <w:rPr>
                  <w:rFonts w:asciiTheme="minorHAnsi" w:hAnsiTheme="minorHAnsi" w:cstheme="minorHAnsi"/>
                  <w:b/>
                  <w:sz w:val="24"/>
                  <w:szCs w:val="24"/>
                </w:rPr>
                <w:t>New SOP for improved G drive process</w:t>
              </w:r>
            </w:ins>
          </w:p>
        </w:tc>
        <w:tc>
          <w:tcPr>
            <w:tcW w:w="718" w:type="dxa"/>
            <w:tcBorders>
              <w:top w:val="single" w:sz="6" w:space="0" w:color="auto"/>
              <w:bottom w:val="single" w:sz="6" w:space="0" w:color="auto"/>
            </w:tcBorders>
            <w:tcPrChange w:id="32" w:author="Ben Conway" w:date="2025-04-22T08:17:00Z" w16du:dateUtc="2025-04-22T07:17:00Z">
              <w:tcPr>
                <w:tcW w:w="1083" w:type="dxa"/>
                <w:gridSpan w:val="3"/>
                <w:tcBorders>
                  <w:top w:val="single" w:sz="6" w:space="0" w:color="auto"/>
                  <w:bottom w:val="single" w:sz="6" w:space="0" w:color="auto"/>
                </w:tcBorders>
              </w:tcPr>
            </w:tcPrChange>
          </w:tcPr>
          <w:p w14:paraId="2A07763D" w14:textId="1F7DD6CF" w:rsidR="00364957" w:rsidRDefault="00364957" w:rsidP="009F6C75">
            <w:pPr>
              <w:pStyle w:val="zRevisionHistorytable"/>
              <w:rPr>
                <w:ins w:id="33" w:author="Tabitha Lovell" w:date="2022-06-15T10:37:00Z"/>
                <w:rFonts w:asciiTheme="minorHAnsi" w:hAnsiTheme="minorHAnsi" w:cstheme="minorHAnsi"/>
                <w:b/>
                <w:sz w:val="24"/>
                <w:szCs w:val="24"/>
              </w:rPr>
            </w:pPr>
            <w:ins w:id="34" w:author="Tabitha Lovell" w:date="2022-06-15T10:38:00Z">
              <w:r>
                <w:rPr>
                  <w:rFonts w:asciiTheme="minorHAnsi" w:hAnsiTheme="minorHAnsi" w:cstheme="minorHAnsi"/>
                  <w:b/>
                  <w:sz w:val="24"/>
                  <w:szCs w:val="24"/>
                </w:rPr>
                <w:t>3.0</w:t>
              </w:r>
            </w:ins>
          </w:p>
        </w:tc>
        <w:tc>
          <w:tcPr>
            <w:tcW w:w="1938" w:type="dxa"/>
            <w:tcBorders>
              <w:top w:val="single" w:sz="6" w:space="0" w:color="auto"/>
              <w:bottom w:val="single" w:sz="6" w:space="0" w:color="auto"/>
            </w:tcBorders>
            <w:tcPrChange w:id="35" w:author="Ben Conway" w:date="2025-04-22T08:17:00Z" w16du:dateUtc="2025-04-22T07:17:00Z">
              <w:tcPr>
                <w:tcW w:w="1561" w:type="dxa"/>
                <w:tcBorders>
                  <w:top w:val="single" w:sz="6" w:space="0" w:color="auto"/>
                  <w:bottom w:val="single" w:sz="6" w:space="0" w:color="auto"/>
                </w:tcBorders>
              </w:tcPr>
            </w:tcPrChange>
          </w:tcPr>
          <w:p w14:paraId="7B4FC54B" w14:textId="4303D26F" w:rsidR="00364957" w:rsidRDefault="00364957" w:rsidP="009F6C75">
            <w:pPr>
              <w:pStyle w:val="zRevisionHistorytable"/>
              <w:jc w:val="left"/>
              <w:rPr>
                <w:ins w:id="36" w:author="Tabitha Lovell" w:date="2022-06-15T10:37:00Z"/>
                <w:rFonts w:asciiTheme="minorHAnsi" w:hAnsiTheme="minorHAnsi" w:cstheme="minorHAnsi"/>
                <w:b/>
                <w:sz w:val="24"/>
                <w:szCs w:val="24"/>
              </w:rPr>
            </w:pPr>
            <w:ins w:id="37" w:author="Tabitha Lovell" w:date="2022-06-15T10:38:00Z">
              <w:r>
                <w:rPr>
                  <w:rFonts w:asciiTheme="minorHAnsi" w:hAnsiTheme="minorHAnsi" w:cstheme="minorHAnsi"/>
                  <w:b/>
                  <w:sz w:val="24"/>
                  <w:szCs w:val="24"/>
                </w:rPr>
                <w:t>June 2022</w:t>
              </w:r>
            </w:ins>
          </w:p>
        </w:tc>
      </w:tr>
      <w:tr w:rsidR="00753C21" w:rsidRPr="00BA41EB" w14:paraId="30CE6602" w14:textId="77777777" w:rsidTr="009F0D82">
        <w:trPr>
          <w:cantSplit/>
          <w:trHeight w:val="442"/>
          <w:jc w:val="center"/>
          <w:ins w:id="38" w:author="Joseph Bryant" w:date="2022-11-02T14:24:00Z"/>
          <w:trPrChange w:id="39"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40" w:author="Ben Conway" w:date="2025-04-22T08:17:00Z" w16du:dateUtc="2025-04-22T07:17:00Z">
              <w:tcPr>
                <w:tcW w:w="2049" w:type="dxa"/>
                <w:tcBorders>
                  <w:top w:val="single" w:sz="6" w:space="0" w:color="auto"/>
                  <w:bottom w:val="single" w:sz="6" w:space="0" w:color="auto"/>
                </w:tcBorders>
              </w:tcPr>
            </w:tcPrChange>
          </w:tcPr>
          <w:p w14:paraId="0A388C57" w14:textId="2B0F6277" w:rsidR="00753C21" w:rsidRDefault="00753C21" w:rsidP="009F6C75">
            <w:pPr>
              <w:pStyle w:val="zRevisionHistorytable"/>
              <w:jc w:val="left"/>
              <w:rPr>
                <w:ins w:id="41" w:author="Joseph Bryant" w:date="2022-11-02T14:24:00Z"/>
                <w:rFonts w:asciiTheme="minorHAnsi" w:hAnsiTheme="minorHAnsi" w:cstheme="minorHAnsi"/>
                <w:b/>
                <w:sz w:val="24"/>
                <w:szCs w:val="24"/>
              </w:rPr>
            </w:pPr>
            <w:ins w:id="42" w:author="Joseph Bryant" w:date="2022-11-02T14:24:00Z">
              <w:r>
                <w:rPr>
                  <w:rFonts w:asciiTheme="minorHAnsi" w:hAnsiTheme="minorHAnsi" w:cstheme="minorHAnsi"/>
                  <w:b/>
                  <w:sz w:val="24"/>
                  <w:szCs w:val="24"/>
                </w:rPr>
                <w:t>Joseph Bryant</w:t>
              </w:r>
            </w:ins>
          </w:p>
        </w:tc>
        <w:tc>
          <w:tcPr>
            <w:tcW w:w="4736" w:type="dxa"/>
            <w:tcBorders>
              <w:top w:val="single" w:sz="6" w:space="0" w:color="auto"/>
              <w:bottom w:val="single" w:sz="6" w:space="0" w:color="auto"/>
            </w:tcBorders>
            <w:tcPrChange w:id="43" w:author="Ben Conway" w:date="2025-04-22T08:17:00Z" w16du:dateUtc="2025-04-22T07:17:00Z">
              <w:tcPr>
                <w:tcW w:w="4713" w:type="dxa"/>
                <w:gridSpan w:val="2"/>
                <w:tcBorders>
                  <w:top w:val="single" w:sz="6" w:space="0" w:color="auto"/>
                  <w:bottom w:val="single" w:sz="6" w:space="0" w:color="auto"/>
                </w:tcBorders>
              </w:tcPr>
            </w:tcPrChange>
          </w:tcPr>
          <w:p w14:paraId="366C94F6" w14:textId="7776A97A" w:rsidR="00753C21" w:rsidRDefault="00753C21" w:rsidP="009F6C75">
            <w:pPr>
              <w:pStyle w:val="zRevisionHistorytable"/>
              <w:rPr>
                <w:ins w:id="44" w:author="Joseph Bryant" w:date="2022-11-02T14:24:00Z"/>
                <w:rFonts w:asciiTheme="minorHAnsi" w:hAnsiTheme="minorHAnsi" w:cstheme="minorHAnsi"/>
                <w:b/>
                <w:sz w:val="24"/>
                <w:szCs w:val="24"/>
              </w:rPr>
            </w:pPr>
            <w:ins w:id="45" w:author="Joseph Bryant" w:date="2022-11-02T14:24:00Z">
              <w:r>
                <w:rPr>
                  <w:rFonts w:asciiTheme="minorHAnsi" w:hAnsiTheme="minorHAnsi" w:cstheme="minorHAnsi"/>
                  <w:b/>
                  <w:sz w:val="24"/>
                  <w:szCs w:val="24"/>
                </w:rPr>
                <w:t>New SOP to accommodate new SAS code</w:t>
              </w:r>
            </w:ins>
          </w:p>
        </w:tc>
        <w:tc>
          <w:tcPr>
            <w:tcW w:w="718" w:type="dxa"/>
            <w:tcBorders>
              <w:top w:val="single" w:sz="6" w:space="0" w:color="auto"/>
              <w:bottom w:val="single" w:sz="6" w:space="0" w:color="auto"/>
            </w:tcBorders>
            <w:tcPrChange w:id="46" w:author="Ben Conway" w:date="2025-04-22T08:17:00Z" w16du:dateUtc="2025-04-22T07:17:00Z">
              <w:tcPr>
                <w:tcW w:w="1083" w:type="dxa"/>
                <w:gridSpan w:val="3"/>
                <w:tcBorders>
                  <w:top w:val="single" w:sz="6" w:space="0" w:color="auto"/>
                  <w:bottom w:val="single" w:sz="6" w:space="0" w:color="auto"/>
                </w:tcBorders>
              </w:tcPr>
            </w:tcPrChange>
          </w:tcPr>
          <w:p w14:paraId="7E9B7369" w14:textId="5C23B1F7" w:rsidR="00753C21" w:rsidRDefault="00753C21" w:rsidP="009F6C75">
            <w:pPr>
              <w:pStyle w:val="zRevisionHistorytable"/>
              <w:rPr>
                <w:ins w:id="47" w:author="Joseph Bryant" w:date="2022-11-02T14:24:00Z"/>
                <w:rFonts w:asciiTheme="minorHAnsi" w:hAnsiTheme="minorHAnsi" w:cstheme="minorHAnsi"/>
                <w:b/>
                <w:sz w:val="24"/>
                <w:szCs w:val="24"/>
              </w:rPr>
            </w:pPr>
            <w:ins w:id="48" w:author="Joseph Bryant" w:date="2022-11-02T14:24:00Z">
              <w:r>
                <w:rPr>
                  <w:rFonts w:asciiTheme="minorHAnsi" w:hAnsiTheme="minorHAnsi" w:cstheme="minorHAnsi"/>
                  <w:b/>
                  <w:sz w:val="24"/>
                  <w:szCs w:val="24"/>
                </w:rPr>
                <w:t xml:space="preserve">4.0 </w:t>
              </w:r>
            </w:ins>
          </w:p>
        </w:tc>
        <w:tc>
          <w:tcPr>
            <w:tcW w:w="1938" w:type="dxa"/>
            <w:tcBorders>
              <w:top w:val="single" w:sz="6" w:space="0" w:color="auto"/>
              <w:bottom w:val="single" w:sz="6" w:space="0" w:color="auto"/>
            </w:tcBorders>
            <w:tcPrChange w:id="49" w:author="Ben Conway" w:date="2025-04-22T08:17:00Z" w16du:dateUtc="2025-04-22T07:17:00Z">
              <w:tcPr>
                <w:tcW w:w="1561" w:type="dxa"/>
                <w:tcBorders>
                  <w:top w:val="single" w:sz="6" w:space="0" w:color="auto"/>
                  <w:bottom w:val="single" w:sz="6" w:space="0" w:color="auto"/>
                </w:tcBorders>
              </w:tcPr>
            </w:tcPrChange>
          </w:tcPr>
          <w:p w14:paraId="2CA77F61" w14:textId="32BF5647" w:rsidR="00753C21" w:rsidRDefault="00753C21" w:rsidP="009F6C75">
            <w:pPr>
              <w:pStyle w:val="zRevisionHistorytable"/>
              <w:jc w:val="left"/>
              <w:rPr>
                <w:ins w:id="50" w:author="Joseph Bryant" w:date="2022-11-02T14:24:00Z"/>
                <w:rFonts w:asciiTheme="minorHAnsi" w:hAnsiTheme="minorHAnsi" w:cstheme="minorHAnsi"/>
                <w:b/>
                <w:sz w:val="24"/>
                <w:szCs w:val="24"/>
              </w:rPr>
            </w:pPr>
            <w:ins w:id="51" w:author="Joseph Bryant" w:date="2022-11-02T14:24:00Z">
              <w:r>
                <w:rPr>
                  <w:rFonts w:asciiTheme="minorHAnsi" w:hAnsiTheme="minorHAnsi" w:cstheme="minorHAnsi"/>
                  <w:b/>
                  <w:sz w:val="24"/>
                  <w:szCs w:val="24"/>
                </w:rPr>
                <w:t>October 2022</w:t>
              </w:r>
            </w:ins>
          </w:p>
        </w:tc>
      </w:tr>
      <w:tr w:rsidR="00E1356B" w:rsidRPr="00BA41EB" w14:paraId="0168C1D0" w14:textId="77777777" w:rsidTr="009F0D82">
        <w:trPr>
          <w:cantSplit/>
          <w:trHeight w:val="442"/>
          <w:jc w:val="center"/>
          <w:trPrChange w:id="52"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53" w:author="Ben Conway" w:date="2025-04-22T08:17:00Z" w16du:dateUtc="2025-04-22T07:17:00Z">
              <w:tcPr>
                <w:tcW w:w="2049" w:type="dxa"/>
                <w:tcBorders>
                  <w:top w:val="single" w:sz="6" w:space="0" w:color="auto"/>
                  <w:bottom w:val="single" w:sz="6" w:space="0" w:color="auto"/>
                </w:tcBorders>
              </w:tcPr>
            </w:tcPrChange>
          </w:tcPr>
          <w:p w14:paraId="6A1D3AE4" w14:textId="3FC4DB9B" w:rsidR="00E1356B" w:rsidRDefault="00E1356B"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Joseph Bryant</w:t>
            </w:r>
          </w:p>
        </w:tc>
        <w:tc>
          <w:tcPr>
            <w:tcW w:w="4736" w:type="dxa"/>
            <w:tcBorders>
              <w:top w:val="single" w:sz="6" w:space="0" w:color="auto"/>
              <w:bottom w:val="single" w:sz="6" w:space="0" w:color="auto"/>
            </w:tcBorders>
            <w:tcPrChange w:id="54" w:author="Ben Conway" w:date="2025-04-22T08:17:00Z" w16du:dateUtc="2025-04-22T07:17:00Z">
              <w:tcPr>
                <w:tcW w:w="4713" w:type="dxa"/>
                <w:gridSpan w:val="2"/>
                <w:tcBorders>
                  <w:top w:val="single" w:sz="6" w:space="0" w:color="auto"/>
                  <w:bottom w:val="single" w:sz="6" w:space="0" w:color="auto"/>
                </w:tcBorders>
              </w:tcPr>
            </w:tcPrChange>
          </w:tcPr>
          <w:p w14:paraId="7E6938FB" w14:textId="35955474" w:rsidR="00E1356B" w:rsidRDefault="00E1356B"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New SOP with updated SAS code</w:t>
            </w:r>
          </w:p>
        </w:tc>
        <w:tc>
          <w:tcPr>
            <w:tcW w:w="718" w:type="dxa"/>
            <w:tcBorders>
              <w:top w:val="single" w:sz="6" w:space="0" w:color="auto"/>
              <w:bottom w:val="single" w:sz="6" w:space="0" w:color="auto"/>
            </w:tcBorders>
            <w:tcPrChange w:id="55" w:author="Ben Conway" w:date="2025-04-22T08:17:00Z" w16du:dateUtc="2025-04-22T07:17:00Z">
              <w:tcPr>
                <w:tcW w:w="1083" w:type="dxa"/>
                <w:gridSpan w:val="3"/>
                <w:tcBorders>
                  <w:top w:val="single" w:sz="6" w:space="0" w:color="auto"/>
                  <w:bottom w:val="single" w:sz="6" w:space="0" w:color="auto"/>
                </w:tcBorders>
              </w:tcPr>
            </w:tcPrChange>
          </w:tcPr>
          <w:p w14:paraId="25BBF490" w14:textId="05B6B18C" w:rsidR="00E1356B" w:rsidRDefault="00E1356B"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5.0</w:t>
            </w:r>
          </w:p>
        </w:tc>
        <w:tc>
          <w:tcPr>
            <w:tcW w:w="1938" w:type="dxa"/>
            <w:tcBorders>
              <w:top w:val="single" w:sz="6" w:space="0" w:color="auto"/>
              <w:bottom w:val="single" w:sz="6" w:space="0" w:color="auto"/>
            </w:tcBorders>
            <w:tcPrChange w:id="56" w:author="Ben Conway" w:date="2025-04-22T08:17:00Z" w16du:dateUtc="2025-04-22T07:17:00Z">
              <w:tcPr>
                <w:tcW w:w="1561" w:type="dxa"/>
                <w:tcBorders>
                  <w:top w:val="single" w:sz="6" w:space="0" w:color="auto"/>
                  <w:bottom w:val="single" w:sz="6" w:space="0" w:color="auto"/>
                </w:tcBorders>
              </w:tcPr>
            </w:tcPrChange>
          </w:tcPr>
          <w:p w14:paraId="36A20A0F" w14:textId="3A19BA56" w:rsidR="00E1356B" w:rsidRDefault="00E1356B"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June 2023</w:t>
            </w:r>
          </w:p>
        </w:tc>
      </w:tr>
      <w:tr w:rsidR="00DF19E0" w:rsidRPr="00BA41EB" w14:paraId="44618847" w14:textId="77777777" w:rsidTr="009F0D82">
        <w:trPr>
          <w:cantSplit/>
          <w:trHeight w:val="442"/>
          <w:jc w:val="center"/>
          <w:trPrChange w:id="57"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58" w:author="Ben Conway" w:date="2025-04-22T08:17:00Z" w16du:dateUtc="2025-04-22T07:17:00Z">
              <w:tcPr>
                <w:tcW w:w="2049" w:type="dxa"/>
                <w:tcBorders>
                  <w:top w:val="single" w:sz="6" w:space="0" w:color="auto"/>
                  <w:bottom w:val="single" w:sz="6" w:space="0" w:color="auto"/>
                </w:tcBorders>
              </w:tcPr>
            </w:tcPrChange>
          </w:tcPr>
          <w:p w14:paraId="11E3080F" w14:textId="4A04B8C7" w:rsidR="00DF19E0" w:rsidRDefault="00DF19E0" w:rsidP="009F6C75">
            <w:pPr>
              <w:pStyle w:val="zRevisionHistorytable"/>
              <w:jc w:val="left"/>
              <w:rPr>
                <w:rFonts w:asciiTheme="minorHAnsi" w:hAnsiTheme="minorHAnsi" w:cstheme="minorHAnsi"/>
                <w:b/>
                <w:sz w:val="24"/>
                <w:szCs w:val="24"/>
              </w:rPr>
            </w:pPr>
            <w:r w:rsidRPr="00DF19E0">
              <w:rPr>
                <w:rFonts w:asciiTheme="minorHAnsi" w:hAnsiTheme="minorHAnsi" w:cstheme="minorHAnsi"/>
                <w:b/>
                <w:sz w:val="24"/>
                <w:szCs w:val="24"/>
              </w:rPr>
              <w:t>Arjun Niranjan</w:t>
            </w:r>
          </w:p>
        </w:tc>
        <w:tc>
          <w:tcPr>
            <w:tcW w:w="4736" w:type="dxa"/>
            <w:tcBorders>
              <w:top w:val="single" w:sz="6" w:space="0" w:color="auto"/>
              <w:bottom w:val="single" w:sz="6" w:space="0" w:color="auto"/>
            </w:tcBorders>
            <w:tcPrChange w:id="59" w:author="Ben Conway" w:date="2025-04-22T08:17:00Z" w16du:dateUtc="2025-04-22T07:17:00Z">
              <w:tcPr>
                <w:tcW w:w="4713" w:type="dxa"/>
                <w:gridSpan w:val="2"/>
                <w:tcBorders>
                  <w:top w:val="single" w:sz="6" w:space="0" w:color="auto"/>
                  <w:bottom w:val="single" w:sz="6" w:space="0" w:color="auto"/>
                </w:tcBorders>
              </w:tcPr>
            </w:tcPrChange>
          </w:tcPr>
          <w:p w14:paraId="4DB8F1DA" w14:textId="0416765B" w:rsidR="00DF19E0" w:rsidRDefault="00DF19E0"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Include WBL Arrears</w:t>
            </w:r>
            <w:r w:rsidR="00EC3364">
              <w:rPr>
                <w:rFonts w:asciiTheme="minorHAnsi" w:hAnsiTheme="minorHAnsi" w:cstheme="minorHAnsi"/>
                <w:b/>
                <w:sz w:val="24"/>
                <w:szCs w:val="24"/>
              </w:rPr>
              <w:t xml:space="preserve"> (Manual)</w:t>
            </w:r>
          </w:p>
        </w:tc>
        <w:tc>
          <w:tcPr>
            <w:tcW w:w="718" w:type="dxa"/>
            <w:tcBorders>
              <w:top w:val="single" w:sz="6" w:space="0" w:color="auto"/>
              <w:bottom w:val="single" w:sz="6" w:space="0" w:color="auto"/>
            </w:tcBorders>
            <w:tcPrChange w:id="60" w:author="Ben Conway" w:date="2025-04-22T08:17:00Z" w16du:dateUtc="2025-04-22T07:17:00Z">
              <w:tcPr>
                <w:tcW w:w="1083" w:type="dxa"/>
                <w:gridSpan w:val="3"/>
                <w:tcBorders>
                  <w:top w:val="single" w:sz="6" w:space="0" w:color="auto"/>
                  <w:bottom w:val="single" w:sz="6" w:space="0" w:color="auto"/>
                </w:tcBorders>
              </w:tcPr>
            </w:tcPrChange>
          </w:tcPr>
          <w:p w14:paraId="4B232032" w14:textId="6340E8B3" w:rsidR="00DF19E0" w:rsidRDefault="00DF19E0"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6.0</w:t>
            </w:r>
          </w:p>
        </w:tc>
        <w:tc>
          <w:tcPr>
            <w:tcW w:w="1938" w:type="dxa"/>
            <w:tcBorders>
              <w:top w:val="single" w:sz="6" w:space="0" w:color="auto"/>
              <w:bottom w:val="single" w:sz="6" w:space="0" w:color="auto"/>
            </w:tcBorders>
            <w:tcPrChange w:id="61" w:author="Ben Conway" w:date="2025-04-22T08:17:00Z" w16du:dateUtc="2025-04-22T07:17:00Z">
              <w:tcPr>
                <w:tcW w:w="1561" w:type="dxa"/>
                <w:tcBorders>
                  <w:top w:val="single" w:sz="6" w:space="0" w:color="auto"/>
                  <w:bottom w:val="single" w:sz="6" w:space="0" w:color="auto"/>
                </w:tcBorders>
              </w:tcPr>
            </w:tcPrChange>
          </w:tcPr>
          <w:p w14:paraId="1D96FC80" w14:textId="6E65CF6A" w:rsidR="00DF19E0" w:rsidRDefault="00DF19E0"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July 2023</w:t>
            </w:r>
          </w:p>
        </w:tc>
      </w:tr>
      <w:tr w:rsidR="00A2539E" w:rsidRPr="00BA41EB" w14:paraId="607E4428" w14:textId="77777777" w:rsidTr="009F0D82">
        <w:trPr>
          <w:cantSplit/>
          <w:trHeight w:val="442"/>
          <w:jc w:val="center"/>
          <w:trPrChange w:id="62"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63" w:author="Ben Conway" w:date="2025-04-22T08:17:00Z" w16du:dateUtc="2025-04-22T07:17:00Z">
              <w:tcPr>
                <w:tcW w:w="2049" w:type="dxa"/>
                <w:tcBorders>
                  <w:top w:val="single" w:sz="6" w:space="0" w:color="auto"/>
                  <w:bottom w:val="single" w:sz="6" w:space="0" w:color="auto"/>
                </w:tcBorders>
              </w:tcPr>
            </w:tcPrChange>
          </w:tcPr>
          <w:p w14:paraId="0F82978A" w14:textId="013EFBEC" w:rsidR="00754FA0" w:rsidRPr="00DF19E0" w:rsidRDefault="00A2539E"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Luke Lobato</w:t>
            </w:r>
          </w:p>
        </w:tc>
        <w:tc>
          <w:tcPr>
            <w:tcW w:w="4736" w:type="dxa"/>
            <w:tcBorders>
              <w:top w:val="single" w:sz="6" w:space="0" w:color="auto"/>
              <w:bottom w:val="single" w:sz="6" w:space="0" w:color="auto"/>
            </w:tcBorders>
            <w:tcPrChange w:id="64" w:author="Ben Conway" w:date="2025-04-22T08:17:00Z" w16du:dateUtc="2025-04-22T07:17:00Z">
              <w:tcPr>
                <w:tcW w:w="4713" w:type="dxa"/>
                <w:gridSpan w:val="2"/>
                <w:tcBorders>
                  <w:top w:val="single" w:sz="6" w:space="0" w:color="auto"/>
                  <w:bottom w:val="single" w:sz="6" w:space="0" w:color="auto"/>
                </w:tcBorders>
              </w:tcPr>
            </w:tcPrChange>
          </w:tcPr>
          <w:p w14:paraId="1FFC3A37" w14:textId="73B27CC8" w:rsidR="00A2539E" w:rsidRDefault="00A2539E"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Cleaned up Process</w:t>
            </w:r>
          </w:p>
        </w:tc>
        <w:tc>
          <w:tcPr>
            <w:tcW w:w="718" w:type="dxa"/>
            <w:tcBorders>
              <w:top w:val="single" w:sz="6" w:space="0" w:color="auto"/>
              <w:bottom w:val="single" w:sz="6" w:space="0" w:color="auto"/>
            </w:tcBorders>
            <w:tcPrChange w:id="65" w:author="Ben Conway" w:date="2025-04-22T08:17:00Z" w16du:dateUtc="2025-04-22T07:17:00Z">
              <w:tcPr>
                <w:tcW w:w="1083" w:type="dxa"/>
                <w:gridSpan w:val="3"/>
                <w:tcBorders>
                  <w:top w:val="single" w:sz="6" w:space="0" w:color="auto"/>
                  <w:bottom w:val="single" w:sz="6" w:space="0" w:color="auto"/>
                </w:tcBorders>
              </w:tcPr>
            </w:tcPrChange>
          </w:tcPr>
          <w:p w14:paraId="2A52027C" w14:textId="17184328" w:rsidR="00A2539E" w:rsidRDefault="00A2539E" w:rsidP="009F6C75">
            <w:pPr>
              <w:pStyle w:val="zRevisionHistorytable"/>
              <w:rPr>
                <w:rFonts w:asciiTheme="minorHAnsi" w:hAnsiTheme="minorHAnsi" w:cstheme="minorHAnsi"/>
                <w:b/>
                <w:sz w:val="24"/>
                <w:szCs w:val="24"/>
              </w:rPr>
            </w:pPr>
            <w:r>
              <w:rPr>
                <w:rFonts w:asciiTheme="minorHAnsi" w:hAnsiTheme="minorHAnsi" w:cstheme="minorHAnsi"/>
                <w:b/>
                <w:sz w:val="24"/>
                <w:szCs w:val="24"/>
              </w:rPr>
              <w:t>6.1</w:t>
            </w:r>
          </w:p>
        </w:tc>
        <w:tc>
          <w:tcPr>
            <w:tcW w:w="1938" w:type="dxa"/>
            <w:tcBorders>
              <w:top w:val="single" w:sz="6" w:space="0" w:color="auto"/>
              <w:bottom w:val="single" w:sz="6" w:space="0" w:color="auto"/>
            </w:tcBorders>
            <w:tcPrChange w:id="66" w:author="Ben Conway" w:date="2025-04-22T08:17:00Z" w16du:dateUtc="2025-04-22T07:17:00Z">
              <w:tcPr>
                <w:tcW w:w="1561" w:type="dxa"/>
                <w:tcBorders>
                  <w:top w:val="single" w:sz="6" w:space="0" w:color="auto"/>
                  <w:bottom w:val="single" w:sz="6" w:space="0" w:color="auto"/>
                </w:tcBorders>
              </w:tcPr>
            </w:tcPrChange>
          </w:tcPr>
          <w:p w14:paraId="273612DC" w14:textId="7AED307F" w:rsidR="00A2539E" w:rsidRDefault="00A2539E" w:rsidP="009F6C75">
            <w:pPr>
              <w:pStyle w:val="zRevisionHistorytable"/>
              <w:jc w:val="left"/>
              <w:rPr>
                <w:rFonts w:asciiTheme="minorHAnsi" w:hAnsiTheme="minorHAnsi" w:cstheme="minorHAnsi"/>
                <w:b/>
                <w:sz w:val="24"/>
                <w:szCs w:val="24"/>
              </w:rPr>
            </w:pPr>
            <w:r>
              <w:rPr>
                <w:rFonts w:asciiTheme="minorHAnsi" w:hAnsiTheme="minorHAnsi" w:cstheme="minorHAnsi"/>
                <w:b/>
                <w:sz w:val="24"/>
                <w:szCs w:val="24"/>
              </w:rPr>
              <w:t>August 2023</w:t>
            </w:r>
          </w:p>
        </w:tc>
      </w:tr>
      <w:tr w:rsidR="00754FA0" w:rsidRPr="00BA41EB" w14:paraId="4CCFC9CC" w14:textId="77777777" w:rsidTr="009F0D82">
        <w:trPr>
          <w:cantSplit/>
          <w:trHeight w:val="442"/>
          <w:jc w:val="center"/>
          <w:ins w:id="67" w:author="Ben Conway" w:date="2024-07-23T09:01:00Z"/>
          <w:trPrChange w:id="68"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69" w:author="Ben Conway" w:date="2025-04-22T08:17:00Z" w16du:dateUtc="2025-04-22T07:17:00Z">
              <w:tcPr>
                <w:tcW w:w="2049" w:type="dxa"/>
                <w:tcBorders>
                  <w:top w:val="single" w:sz="6" w:space="0" w:color="auto"/>
                  <w:bottom w:val="single" w:sz="6" w:space="0" w:color="auto"/>
                </w:tcBorders>
              </w:tcPr>
            </w:tcPrChange>
          </w:tcPr>
          <w:p w14:paraId="63909659" w14:textId="4DFC0CBE" w:rsidR="00754FA0" w:rsidRDefault="00754FA0" w:rsidP="009F6C75">
            <w:pPr>
              <w:pStyle w:val="zRevisionHistorytable"/>
              <w:jc w:val="left"/>
              <w:rPr>
                <w:ins w:id="70" w:author="Ben Conway" w:date="2024-07-23T09:01:00Z" w16du:dateUtc="2024-07-23T08:01:00Z"/>
                <w:rFonts w:asciiTheme="minorHAnsi" w:hAnsiTheme="minorHAnsi" w:cstheme="minorHAnsi"/>
                <w:b/>
                <w:sz w:val="24"/>
                <w:szCs w:val="24"/>
              </w:rPr>
            </w:pPr>
            <w:ins w:id="71" w:author="Ben Conway" w:date="2024-07-23T09:01:00Z" w16du:dateUtc="2024-07-23T08:01:00Z">
              <w:r>
                <w:rPr>
                  <w:rFonts w:asciiTheme="minorHAnsi" w:hAnsiTheme="minorHAnsi" w:cstheme="minorHAnsi"/>
                  <w:b/>
                  <w:sz w:val="24"/>
                  <w:szCs w:val="24"/>
                </w:rPr>
                <w:t>Ben Conway</w:t>
              </w:r>
            </w:ins>
          </w:p>
        </w:tc>
        <w:tc>
          <w:tcPr>
            <w:tcW w:w="4736" w:type="dxa"/>
            <w:tcBorders>
              <w:top w:val="single" w:sz="6" w:space="0" w:color="auto"/>
              <w:bottom w:val="single" w:sz="6" w:space="0" w:color="auto"/>
            </w:tcBorders>
            <w:tcPrChange w:id="72" w:author="Ben Conway" w:date="2025-04-22T08:17:00Z" w16du:dateUtc="2025-04-22T07:17:00Z">
              <w:tcPr>
                <w:tcW w:w="4713" w:type="dxa"/>
                <w:gridSpan w:val="2"/>
                <w:tcBorders>
                  <w:top w:val="single" w:sz="6" w:space="0" w:color="auto"/>
                  <w:bottom w:val="single" w:sz="6" w:space="0" w:color="auto"/>
                </w:tcBorders>
              </w:tcPr>
            </w:tcPrChange>
          </w:tcPr>
          <w:p w14:paraId="3CE4BCB5" w14:textId="230AD477" w:rsidR="00754FA0" w:rsidRDefault="00754FA0" w:rsidP="009F6C75">
            <w:pPr>
              <w:pStyle w:val="zRevisionHistorytable"/>
              <w:rPr>
                <w:ins w:id="73" w:author="Ben Conway" w:date="2024-07-23T09:01:00Z" w16du:dateUtc="2024-07-23T08:01:00Z"/>
                <w:rFonts w:asciiTheme="minorHAnsi" w:hAnsiTheme="minorHAnsi" w:cstheme="minorHAnsi"/>
                <w:b/>
                <w:sz w:val="24"/>
                <w:szCs w:val="24"/>
              </w:rPr>
            </w:pPr>
            <w:ins w:id="74" w:author="Ben Conway" w:date="2024-07-23T09:01:00Z" w16du:dateUtc="2024-07-23T08:01:00Z">
              <w:r>
                <w:rPr>
                  <w:rFonts w:asciiTheme="minorHAnsi" w:hAnsiTheme="minorHAnsi" w:cstheme="minorHAnsi"/>
                  <w:b/>
                  <w:sz w:val="24"/>
                  <w:szCs w:val="24"/>
                </w:rPr>
                <w:t>Clarifications and Amendments</w:t>
              </w:r>
            </w:ins>
          </w:p>
        </w:tc>
        <w:tc>
          <w:tcPr>
            <w:tcW w:w="718" w:type="dxa"/>
            <w:tcBorders>
              <w:top w:val="single" w:sz="6" w:space="0" w:color="auto"/>
              <w:bottom w:val="single" w:sz="6" w:space="0" w:color="auto"/>
            </w:tcBorders>
            <w:tcPrChange w:id="75" w:author="Ben Conway" w:date="2025-04-22T08:17:00Z" w16du:dateUtc="2025-04-22T07:17:00Z">
              <w:tcPr>
                <w:tcW w:w="1083" w:type="dxa"/>
                <w:gridSpan w:val="3"/>
                <w:tcBorders>
                  <w:top w:val="single" w:sz="6" w:space="0" w:color="auto"/>
                  <w:bottom w:val="single" w:sz="6" w:space="0" w:color="auto"/>
                </w:tcBorders>
              </w:tcPr>
            </w:tcPrChange>
          </w:tcPr>
          <w:p w14:paraId="2E284692" w14:textId="7DE3CCE3" w:rsidR="00754FA0" w:rsidRDefault="00754FA0" w:rsidP="009F6C75">
            <w:pPr>
              <w:pStyle w:val="zRevisionHistorytable"/>
              <w:rPr>
                <w:ins w:id="76" w:author="Ben Conway" w:date="2024-07-23T09:01:00Z" w16du:dateUtc="2024-07-23T08:01:00Z"/>
                <w:rFonts w:asciiTheme="minorHAnsi" w:hAnsiTheme="minorHAnsi" w:cstheme="minorHAnsi"/>
                <w:b/>
                <w:sz w:val="24"/>
                <w:szCs w:val="24"/>
              </w:rPr>
            </w:pPr>
            <w:ins w:id="77" w:author="Ben Conway" w:date="2024-07-23T09:01:00Z" w16du:dateUtc="2024-07-23T08:01:00Z">
              <w:r>
                <w:rPr>
                  <w:rFonts w:asciiTheme="minorHAnsi" w:hAnsiTheme="minorHAnsi" w:cstheme="minorHAnsi"/>
                  <w:b/>
                  <w:sz w:val="24"/>
                  <w:szCs w:val="24"/>
                </w:rPr>
                <w:t>6.</w:t>
              </w:r>
            </w:ins>
            <w:ins w:id="78" w:author="Ben Conway" w:date="2024-07-23T09:02:00Z" w16du:dateUtc="2024-07-23T08:02:00Z">
              <w:r>
                <w:rPr>
                  <w:rFonts w:asciiTheme="minorHAnsi" w:hAnsiTheme="minorHAnsi" w:cstheme="minorHAnsi"/>
                  <w:b/>
                  <w:sz w:val="24"/>
                  <w:szCs w:val="24"/>
                </w:rPr>
                <w:t>2</w:t>
              </w:r>
            </w:ins>
          </w:p>
        </w:tc>
        <w:tc>
          <w:tcPr>
            <w:tcW w:w="1938" w:type="dxa"/>
            <w:tcBorders>
              <w:top w:val="single" w:sz="6" w:space="0" w:color="auto"/>
              <w:bottom w:val="single" w:sz="6" w:space="0" w:color="auto"/>
            </w:tcBorders>
            <w:tcPrChange w:id="79" w:author="Ben Conway" w:date="2025-04-22T08:17:00Z" w16du:dateUtc="2025-04-22T07:17:00Z">
              <w:tcPr>
                <w:tcW w:w="1561" w:type="dxa"/>
                <w:tcBorders>
                  <w:top w:val="single" w:sz="6" w:space="0" w:color="auto"/>
                  <w:bottom w:val="single" w:sz="6" w:space="0" w:color="auto"/>
                </w:tcBorders>
              </w:tcPr>
            </w:tcPrChange>
          </w:tcPr>
          <w:p w14:paraId="5A280835" w14:textId="4E55D93E" w:rsidR="00754FA0" w:rsidRDefault="00754FA0" w:rsidP="009F6C75">
            <w:pPr>
              <w:pStyle w:val="zRevisionHistorytable"/>
              <w:jc w:val="left"/>
              <w:rPr>
                <w:ins w:id="80" w:author="Ben Conway" w:date="2024-07-23T09:01:00Z" w16du:dateUtc="2024-07-23T08:01:00Z"/>
                <w:rFonts w:asciiTheme="minorHAnsi" w:hAnsiTheme="minorHAnsi" w:cstheme="minorHAnsi"/>
                <w:b/>
                <w:sz w:val="24"/>
                <w:szCs w:val="24"/>
              </w:rPr>
            </w:pPr>
            <w:ins w:id="81" w:author="Ben Conway" w:date="2024-07-23T09:02:00Z" w16du:dateUtc="2024-07-23T08:02:00Z">
              <w:r>
                <w:rPr>
                  <w:rFonts w:asciiTheme="minorHAnsi" w:hAnsiTheme="minorHAnsi" w:cstheme="minorHAnsi"/>
                  <w:b/>
                  <w:sz w:val="24"/>
                  <w:szCs w:val="24"/>
                </w:rPr>
                <w:t>July 2024</w:t>
              </w:r>
            </w:ins>
          </w:p>
        </w:tc>
      </w:tr>
      <w:tr w:rsidR="000524AD" w:rsidRPr="00BA41EB" w14:paraId="65A3E934" w14:textId="77777777" w:rsidTr="009F0D82">
        <w:trPr>
          <w:cantSplit/>
          <w:trHeight w:val="442"/>
          <w:jc w:val="center"/>
          <w:ins w:id="82" w:author="Brendan Tam" w:date="2024-09-09T10:42:00Z"/>
          <w:trPrChange w:id="83" w:author="Ben Conway" w:date="2025-04-22T08:17:00Z" w16du:dateUtc="2025-04-22T07:17:00Z">
            <w:trPr>
              <w:gridAfter w:val="0"/>
              <w:cantSplit/>
              <w:trHeight w:val="435"/>
              <w:jc w:val="center"/>
            </w:trPr>
          </w:trPrChange>
        </w:trPr>
        <w:tc>
          <w:tcPr>
            <w:tcW w:w="2059" w:type="dxa"/>
            <w:tcBorders>
              <w:top w:val="single" w:sz="6" w:space="0" w:color="auto"/>
              <w:bottom w:val="single" w:sz="6" w:space="0" w:color="auto"/>
            </w:tcBorders>
            <w:tcPrChange w:id="84" w:author="Ben Conway" w:date="2025-04-22T08:17:00Z" w16du:dateUtc="2025-04-22T07:17:00Z">
              <w:tcPr>
                <w:tcW w:w="2049" w:type="dxa"/>
                <w:tcBorders>
                  <w:top w:val="single" w:sz="6" w:space="0" w:color="auto"/>
                  <w:bottom w:val="single" w:sz="6" w:space="0" w:color="auto"/>
                </w:tcBorders>
              </w:tcPr>
            </w:tcPrChange>
          </w:tcPr>
          <w:p w14:paraId="14BFE783" w14:textId="2AC2FFC8" w:rsidR="000524AD" w:rsidRDefault="000524AD" w:rsidP="009F6C75">
            <w:pPr>
              <w:pStyle w:val="zRevisionHistorytable"/>
              <w:jc w:val="left"/>
              <w:rPr>
                <w:ins w:id="85" w:author="Brendan Tam" w:date="2024-09-09T10:42:00Z" w16du:dateUtc="2024-09-09T09:42:00Z"/>
                <w:rFonts w:asciiTheme="minorHAnsi" w:hAnsiTheme="minorHAnsi" w:cstheme="minorHAnsi"/>
                <w:b/>
                <w:sz w:val="24"/>
                <w:szCs w:val="24"/>
              </w:rPr>
            </w:pPr>
            <w:ins w:id="86" w:author="Brendan Tam" w:date="2024-09-09T10:42:00Z" w16du:dateUtc="2024-09-09T09:42:00Z">
              <w:r>
                <w:rPr>
                  <w:rFonts w:asciiTheme="minorHAnsi" w:hAnsiTheme="minorHAnsi" w:cstheme="minorHAnsi"/>
                  <w:b/>
                  <w:sz w:val="24"/>
                  <w:szCs w:val="24"/>
                </w:rPr>
                <w:t>Brendan Tam</w:t>
              </w:r>
            </w:ins>
          </w:p>
        </w:tc>
        <w:tc>
          <w:tcPr>
            <w:tcW w:w="4736" w:type="dxa"/>
            <w:tcBorders>
              <w:top w:val="single" w:sz="6" w:space="0" w:color="auto"/>
              <w:bottom w:val="single" w:sz="6" w:space="0" w:color="auto"/>
            </w:tcBorders>
            <w:tcPrChange w:id="87" w:author="Ben Conway" w:date="2025-04-22T08:17:00Z" w16du:dateUtc="2025-04-22T07:17:00Z">
              <w:tcPr>
                <w:tcW w:w="4713" w:type="dxa"/>
                <w:gridSpan w:val="2"/>
                <w:tcBorders>
                  <w:top w:val="single" w:sz="6" w:space="0" w:color="auto"/>
                  <w:bottom w:val="single" w:sz="6" w:space="0" w:color="auto"/>
                </w:tcBorders>
              </w:tcPr>
            </w:tcPrChange>
          </w:tcPr>
          <w:p w14:paraId="21214204" w14:textId="015B882F" w:rsidR="000524AD" w:rsidRDefault="000524AD" w:rsidP="009F6C75">
            <w:pPr>
              <w:pStyle w:val="zRevisionHistorytable"/>
              <w:rPr>
                <w:ins w:id="88" w:author="Brendan Tam" w:date="2024-09-09T10:42:00Z" w16du:dateUtc="2024-09-09T09:42:00Z"/>
                <w:rFonts w:asciiTheme="minorHAnsi" w:hAnsiTheme="minorHAnsi" w:cstheme="minorHAnsi"/>
                <w:b/>
                <w:sz w:val="24"/>
                <w:szCs w:val="24"/>
              </w:rPr>
            </w:pPr>
            <w:ins w:id="89" w:author="Brendan Tam" w:date="2024-09-09T10:42:00Z" w16du:dateUtc="2024-09-09T09:42:00Z">
              <w:r>
                <w:rPr>
                  <w:rFonts w:asciiTheme="minorHAnsi" w:hAnsiTheme="minorHAnsi" w:cstheme="minorHAnsi"/>
                  <w:b/>
                  <w:sz w:val="24"/>
                  <w:szCs w:val="24"/>
                </w:rPr>
                <w:t>Take out 2 incorrect WBL Defaults</w:t>
              </w:r>
            </w:ins>
          </w:p>
        </w:tc>
        <w:tc>
          <w:tcPr>
            <w:tcW w:w="718" w:type="dxa"/>
            <w:tcBorders>
              <w:top w:val="single" w:sz="6" w:space="0" w:color="auto"/>
              <w:bottom w:val="single" w:sz="6" w:space="0" w:color="auto"/>
            </w:tcBorders>
            <w:tcPrChange w:id="90" w:author="Ben Conway" w:date="2025-04-22T08:17:00Z" w16du:dateUtc="2025-04-22T07:17:00Z">
              <w:tcPr>
                <w:tcW w:w="1083" w:type="dxa"/>
                <w:gridSpan w:val="3"/>
                <w:tcBorders>
                  <w:top w:val="single" w:sz="6" w:space="0" w:color="auto"/>
                  <w:bottom w:val="single" w:sz="6" w:space="0" w:color="auto"/>
                </w:tcBorders>
              </w:tcPr>
            </w:tcPrChange>
          </w:tcPr>
          <w:p w14:paraId="13EE5A7D" w14:textId="04777B7A" w:rsidR="000524AD" w:rsidRDefault="000524AD" w:rsidP="009F6C75">
            <w:pPr>
              <w:pStyle w:val="zRevisionHistorytable"/>
              <w:rPr>
                <w:ins w:id="91" w:author="Brendan Tam" w:date="2024-09-09T10:42:00Z" w16du:dateUtc="2024-09-09T09:42:00Z"/>
                <w:rFonts w:asciiTheme="minorHAnsi" w:hAnsiTheme="minorHAnsi" w:cstheme="minorHAnsi"/>
                <w:b/>
                <w:sz w:val="24"/>
                <w:szCs w:val="24"/>
              </w:rPr>
            </w:pPr>
            <w:ins w:id="92" w:author="Brendan Tam" w:date="2024-09-09T10:42:00Z" w16du:dateUtc="2024-09-09T09:42:00Z">
              <w:r>
                <w:rPr>
                  <w:rFonts w:asciiTheme="minorHAnsi" w:hAnsiTheme="minorHAnsi" w:cstheme="minorHAnsi"/>
                  <w:b/>
                  <w:sz w:val="24"/>
                  <w:szCs w:val="24"/>
                </w:rPr>
                <w:t>6.3</w:t>
              </w:r>
            </w:ins>
          </w:p>
        </w:tc>
        <w:tc>
          <w:tcPr>
            <w:tcW w:w="1938" w:type="dxa"/>
            <w:tcBorders>
              <w:top w:val="single" w:sz="6" w:space="0" w:color="auto"/>
              <w:bottom w:val="single" w:sz="6" w:space="0" w:color="auto"/>
            </w:tcBorders>
            <w:tcPrChange w:id="93" w:author="Ben Conway" w:date="2025-04-22T08:17:00Z" w16du:dateUtc="2025-04-22T07:17:00Z">
              <w:tcPr>
                <w:tcW w:w="1561" w:type="dxa"/>
                <w:tcBorders>
                  <w:top w:val="single" w:sz="6" w:space="0" w:color="auto"/>
                  <w:bottom w:val="single" w:sz="6" w:space="0" w:color="auto"/>
                </w:tcBorders>
              </w:tcPr>
            </w:tcPrChange>
          </w:tcPr>
          <w:p w14:paraId="3A122861" w14:textId="786BD81C" w:rsidR="000524AD" w:rsidRDefault="000524AD" w:rsidP="009F6C75">
            <w:pPr>
              <w:pStyle w:val="zRevisionHistorytable"/>
              <w:jc w:val="left"/>
              <w:rPr>
                <w:ins w:id="94" w:author="Brendan Tam" w:date="2024-09-09T10:42:00Z" w16du:dateUtc="2024-09-09T09:42:00Z"/>
                <w:rFonts w:asciiTheme="minorHAnsi" w:hAnsiTheme="minorHAnsi" w:cstheme="minorHAnsi"/>
                <w:b/>
                <w:sz w:val="24"/>
                <w:szCs w:val="24"/>
              </w:rPr>
            </w:pPr>
            <w:ins w:id="95" w:author="Brendan Tam" w:date="2024-09-09T10:42:00Z" w16du:dateUtc="2024-09-09T09:42:00Z">
              <w:r>
                <w:rPr>
                  <w:rFonts w:asciiTheme="minorHAnsi" w:hAnsiTheme="minorHAnsi" w:cstheme="minorHAnsi"/>
                  <w:b/>
                  <w:sz w:val="24"/>
                  <w:szCs w:val="24"/>
                </w:rPr>
                <w:t>September 2024</w:t>
              </w:r>
            </w:ins>
          </w:p>
        </w:tc>
      </w:tr>
      <w:tr w:rsidR="009F0D82" w:rsidRPr="00BA41EB" w14:paraId="1B0DC73B" w14:textId="77777777" w:rsidTr="009F0D82">
        <w:trPr>
          <w:cantSplit/>
          <w:trHeight w:val="442"/>
          <w:jc w:val="center"/>
          <w:ins w:id="96" w:author="Ben Conway" w:date="2025-04-22T08:17:00Z"/>
        </w:trPr>
        <w:tc>
          <w:tcPr>
            <w:tcW w:w="2059" w:type="dxa"/>
            <w:tcBorders>
              <w:top w:val="single" w:sz="6" w:space="0" w:color="auto"/>
              <w:bottom w:val="single" w:sz="6" w:space="0" w:color="auto"/>
            </w:tcBorders>
          </w:tcPr>
          <w:p w14:paraId="37625429" w14:textId="6587D5E8" w:rsidR="009F0D82" w:rsidRDefault="009F0D82" w:rsidP="009F6C75">
            <w:pPr>
              <w:pStyle w:val="zRevisionHistorytable"/>
              <w:jc w:val="left"/>
              <w:rPr>
                <w:ins w:id="97" w:author="Ben Conway" w:date="2025-04-22T08:17:00Z" w16du:dateUtc="2025-04-22T07:17:00Z"/>
                <w:rFonts w:asciiTheme="minorHAnsi" w:hAnsiTheme="minorHAnsi" w:cstheme="minorHAnsi"/>
                <w:b/>
                <w:sz w:val="24"/>
                <w:szCs w:val="24"/>
              </w:rPr>
            </w:pPr>
            <w:ins w:id="98" w:author="Ben Conway" w:date="2025-04-22T08:17:00Z" w16du:dateUtc="2025-04-22T07:17:00Z">
              <w:r>
                <w:rPr>
                  <w:rFonts w:asciiTheme="minorHAnsi" w:hAnsiTheme="minorHAnsi" w:cstheme="minorHAnsi"/>
                  <w:b/>
                  <w:sz w:val="24"/>
                  <w:szCs w:val="24"/>
                </w:rPr>
                <w:t>Ben Conway</w:t>
              </w:r>
            </w:ins>
          </w:p>
        </w:tc>
        <w:tc>
          <w:tcPr>
            <w:tcW w:w="4736" w:type="dxa"/>
            <w:tcBorders>
              <w:top w:val="single" w:sz="6" w:space="0" w:color="auto"/>
              <w:bottom w:val="single" w:sz="6" w:space="0" w:color="auto"/>
            </w:tcBorders>
          </w:tcPr>
          <w:p w14:paraId="52437C10" w14:textId="618BFDE4" w:rsidR="009F0D82" w:rsidRDefault="009F0D82" w:rsidP="009F6C75">
            <w:pPr>
              <w:pStyle w:val="zRevisionHistorytable"/>
              <w:rPr>
                <w:ins w:id="99" w:author="Ben Conway" w:date="2025-04-22T08:17:00Z" w16du:dateUtc="2025-04-22T07:17:00Z"/>
                <w:rFonts w:asciiTheme="minorHAnsi" w:hAnsiTheme="minorHAnsi" w:cstheme="minorHAnsi"/>
                <w:b/>
                <w:sz w:val="24"/>
                <w:szCs w:val="24"/>
              </w:rPr>
            </w:pPr>
            <w:ins w:id="100" w:author="Ben Conway" w:date="2025-04-22T08:17:00Z" w16du:dateUtc="2025-04-22T07:17:00Z">
              <w:r>
                <w:rPr>
                  <w:rFonts w:asciiTheme="minorHAnsi" w:hAnsiTheme="minorHAnsi" w:cstheme="minorHAnsi"/>
                  <w:b/>
                  <w:sz w:val="24"/>
                  <w:szCs w:val="24"/>
                </w:rPr>
                <w:t>New location for DF Information</w:t>
              </w:r>
            </w:ins>
          </w:p>
        </w:tc>
        <w:tc>
          <w:tcPr>
            <w:tcW w:w="718" w:type="dxa"/>
            <w:tcBorders>
              <w:top w:val="single" w:sz="6" w:space="0" w:color="auto"/>
              <w:bottom w:val="single" w:sz="6" w:space="0" w:color="auto"/>
            </w:tcBorders>
          </w:tcPr>
          <w:p w14:paraId="01FB637C" w14:textId="588F90DC" w:rsidR="009F0D82" w:rsidRDefault="009F0D82" w:rsidP="009F6C75">
            <w:pPr>
              <w:pStyle w:val="zRevisionHistorytable"/>
              <w:rPr>
                <w:ins w:id="101" w:author="Ben Conway" w:date="2025-04-22T08:17:00Z" w16du:dateUtc="2025-04-22T07:17:00Z"/>
                <w:rFonts w:asciiTheme="minorHAnsi" w:hAnsiTheme="minorHAnsi" w:cstheme="minorHAnsi"/>
                <w:b/>
                <w:sz w:val="24"/>
                <w:szCs w:val="24"/>
              </w:rPr>
            </w:pPr>
            <w:ins w:id="102" w:author="Ben Conway" w:date="2025-04-22T08:17:00Z" w16du:dateUtc="2025-04-22T07:17:00Z">
              <w:r>
                <w:rPr>
                  <w:rFonts w:asciiTheme="minorHAnsi" w:hAnsiTheme="minorHAnsi" w:cstheme="minorHAnsi"/>
                  <w:b/>
                  <w:sz w:val="24"/>
                  <w:szCs w:val="24"/>
                </w:rPr>
                <w:t>6</w:t>
              </w:r>
            </w:ins>
            <w:ins w:id="103" w:author="Ben Conway" w:date="2025-04-22T08:18:00Z" w16du:dateUtc="2025-04-22T07:18:00Z">
              <w:r>
                <w:rPr>
                  <w:rFonts w:asciiTheme="minorHAnsi" w:hAnsiTheme="minorHAnsi" w:cstheme="minorHAnsi"/>
                  <w:b/>
                  <w:sz w:val="24"/>
                  <w:szCs w:val="24"/>
                </w:rPr>
                <w:t>.4</w:t>
              </w:r>
            </w:ins>
          </w:p>
        </w:tc>
        <w:tc>
          <w:tcPr>
            <w:tcW w:w="1938" w:type="dxa"/>
            <w:tcBorders>
              <w:top w:val="single" w:sz="6" w:space="0" w:color="auto"/>
              <w:bottom w:val="single" w:sz="6" w:space="0" w:color="auto"/>
            </w:tcBorders>
          </w:tcPr>
          <w:p w14:paraId="24242E37" w14:textId="781CFD5B" w:rsidR="009F0D82" w:rsidRDefault="009F0D82" w:rsidP="009F6C75">
            <w:pPr>
              <w:pStyle w:val="zRevisionHistorytable"/>
              <w:jc w:val="left"/>
              <w:rPr>
                <w:ins w:id="104" w:author="Ben Conway" w:date="2025-04-22T08:17:00Z" w16du:dateUtc="2025-04-22T07:17:00Z"/>
                <w:rFonts w:asciiTheme="minorHAnsi" w:hAnsiTheme="minorHAnsi" w:cstheme="minorHAnsi"/>
                <w:b/>
                <w:sz w:val="24"/>
                <w:szCs w:val="24"/>
              </w:rPr>
            </w:pPr>
            <w:ins w:id="105" w:author="Ben Conway" w:date="2025-04-22T08:18:00Z" w16du:dateUtc="2025-04-22T07:18:00Z">
              <w:r>
                <w:rPr>
                  <w:rFonts w:asciiTheme="minorHAnsi" w:hAnsiTheme="minorHAnsi" w:cstheme="minorHAnsi"/>
                  <w:b/>
                  <w:sz w:val="24"/>
                  <w:szCs w:val="24"/>
                </w:rPr>
                <w:t>April 2025</w:t>
              </w:r>
            </w:ins>
          </w:p>
        </w:tc>
      </w:tr>
    </w:tbl>
    <w:p w14:paraId="4E6EEBFF" w14:textId="77777777" w:rsidR="00447C03" w:rsidRPr="00BA41EB" w:rsidRDefault="00447C03">
      <w:pPr>
        <w:pStyle w:val="Header"/>
        <w:tabs>
          <w:tab w:val="clear" w:pos="4320"/>
          <w:tab w:val="clear" w:pos="8640"/>
        </w:tabs>
        <w:rPr>
          <w:rFonts w:asciiTheme="minorHAnsi" w:hAnsiTheme="minorHAnsi" w:cstheme="minorHAnsi"/>
          <w:b/>
          <w:szCs w:val="24"/>
        </w:rPr>
      </w:pPr>
    </w:p>
    <w:p w14:paraId="106077DF" w14:textId="77777777" w:rsidR="00034915" w:rsidRPr="00BA41EB" w:rsidRDefault="00034915" w:rsidP="00447C03">
      <w:pPr>
        <w:rPr>
          <w:rFonts w:asciiTheme="minorHAnsi" w:hAnsiTheme="minorHAnsi" w:cstheme="minorHAnsi"/>
          <w:b/>
          <w:szCs w:val="24"/>
        </w:rPr>
      </w:pPr>
    </w:p>
    <w:p w14:paraId="5FE35E82" w14:textId="77777777" w:rsidR="00447C03" w:rsidRPr="00BA41EB" w:rsidRDefault="00447C03" w:rsidP="00447C03">
      <w:pPr>
        <w:rPr>
          <w:rFonts w:asciiTheme="minorHAnsi" w:hAnsiTheme="minorHAnsi" w:cstheme="minorHAnsi"/>
          <w:szCs w:val="24"/>
        </w:rPr>
      </w:pPr>
    </w:p>
    <w:p w14:paraId="30AD796B" w14:textId="77777777" w:rsidR="00447C03" w:rsidRPr="00BA41EB" w:rsidRDefault="00447C03" w:rsidP="00447C03">
      <w:pPr>
        <w:rPr>
          <w:rFonts w:asciiTheme="minorHAnsi" w:hAnsiTheme="minorHAnsi" w:cstheme="minorHAnsi"/>
          <w:szCs w:val="24"/>
        </w:rPr>
      </w:pPr>
    </w:p>
    <w:p w14:paraId="0A17CFB2" w14:textId="77777777" w:rsidR="00447C03" w:rsidRPr="00BA41EB" w:rsidRDefault="00447C03">
      <w:pPr>
        <w:pStyle w:val="Header"/>
        <w:tabs>
          <w:tab w:val="clear" w:pos="4320"/>
          <w:tab w:val="clear" w:pos="8640"/>
        </w:tabs>
        <w:rPr>
          <w:rFonts w:asciiTheme="minorHAnsi" w:hAnsiTheme="minorHAnsi" w:cstheme="minorHAnsi"/>
          <w:szCs w:val="24"/>
        </w:rPr>
      </w:pPr>
    </w:p>
    <w:p w14:paraId="4E87A0A0" w14:textId="77777777" w:rsidR="00447C03" w:rsidRPr="00BA41EB" w:rsidRDefault="00447C03" w:rsidP="005F6908">
      <w:pPr>
        <w:pStyle w:val="Header"/>
        <w:tabs>
          <w:tab w:val="clear" w:pos="4320"/>
          <w:tab w:val="clear" w:pos="8640"/>
          <w:tab w:val="left" w:pos="2835"/>
          <w:tab w:val="center" w:pos="4968"/>
        </w:tabs>
        <w:rPr>
          <w:rFonts w:asciiTheme="minorHAnsi" w:hAnsiTheme="minorHAnsi" w:cstheme="minorHAnsi"/>
          <w:szCs w:val="24"/>
        </w:rPr>
      </w:pPr>
      <w:r w:rsidRPr="00BA41EB">
        <w:rPr>
          <w:rFonts w:asciiTheme="minorHAnsi" w:hAnsiTheme="minorHAnsi" w:cstheme="minorHAnsi"/>
          <w:szCs w:val="24"/>
        </w:rPr>
        <w:tab/>
      </w:r>
      <w:r w:rsidR="005F6908" w:rsidRPr="00BA41EB">
        <w:rPr>
          <w:rFonts w:asciiTheme="minorHAnsi" w:hAnsiTheme="minorHAnsi" w:cstheme="minorHAnsi"/>
          <w:szCs w:val="24"/>
        </w:rPr>
        <w:tab/>
      </w:r>
    </w:p>
    <w:p w14:paraId="442A0679" w14:textId="77777777" w:rsidR="009106E0" w:rsidRPr="00BA41EB" w:rsidRDefault="00544A8F" w:rsidP="00E2315D">
      <w:pPr>
        <w:pStyle w:val="Header"/>
        <w:tabs>
          <w:tab w:val="clear" w:pos="4320"/>
          <w:tab w:val="clear" w:pos="8640"/>
        </w:tabs>
        <w:rPr>
          <w:rFonts w:asciiTheme="minorHAnsi" w:hAnsiTheme="minorHAnsi" w:cstheme="minorHAnsi"/>
          <w:b/>
          <w:szCs w:val="24"/>
        </w:rPr>
      </w:pPr>
      <w:r w:rsidRPr="00BA41EB">
        <w:rPr>
          <w:rFonts w:asciiTheme="minorHAnsi" w:hAnsiTheme="minorHAnsi" w:cstheme="minorHAnsi"/>
          <w:szCs w:val="24"/>
        </w:rPr>
        <w:br w:type="page"/>
      </w:r>
      <w:r w:rsidR="00A202FE" w:rsidRPr="00BA41EB">
        <w:rPr>
          <w:rFonts w:asciiTheme="minorHAnsi" w:hAnsiTheme="minorHAnsi" w:cstheme="minorHAnsi"/>
          <w:b/>
          <w:szCs w:val="24"/>
        </w:rPr>
        <w:lastRenderedPageBreak/>
        <w:t>CONTENTS</w:t>
      </w:r>
    </w:p>
    <w:p w14:paraId="1B471C76" w14:textId="77777777" w:rsidR="003041AC" w:rsidRPr="00BA41EB" w:rsidRDefault="003041AC" w:rsidP="003041AC">
      <w:pPr>
        <w:rPr>
          <w:rFonts w:asciiTheme="minorHAnsi" w:hAnsiTheme="minorHAnsi" w:cstheme="minorHAnsi"/>
          <w:szCs w:val="24"/>
        </w:rPr>
      </w:pPr>
    </w:p>
    <w:p w14:paraId="121B9FCE" w14:textId="77777777" w:rsidR="00CF79FF" w:rsidRPr="00BA41EB" w:rsidRDefault="009106E0" w:rsidP="00893FEB">
      <w:pPr>
        <w:pStyle w:val="TOC1"/>
        <w:rPr>
          <w:rFonts w:asciiTheme="minorHAnsi" w:hAnsiTheme="minorHAnsi" w:cstheme="minorHAnsi"/>
          <w:lang w:val="en-GB" w:eastAsia="en-GB"/>
        </w:rPr>
      </w:pPr>
      <w:r w:rsidRPr="00BA41EB">
        <w:rPr>
          <w:rFonts w:asciiTheme="minorHAnsi" w:hAnsiTheme="minorHAnsi" w:cstheme="minorHAnsi"/>
          <w:noProof w:val="0"/>
        </w:rPr>
        <w:fldChar w:fldCharType="begin"/>
      </w:r>
      <w:r w:rsidRPr="00BA41EB">
        <w:rPr>
          <w:rFonts w:asciiTheme="minorHAnsi" w:hAnsiTheme="minorHAnsi" w:cstheme="minorHAnsi"/>
        </w:rPr>
        <w:instrText xml:space="preserve"> TOC \o "1-3" \h \z \u </w:instrText>
      </w:r>
      <w:r w:rsidRPr="00BA41EB">
        <w:rPr>
          <w:rFonts w:asciiTheme="minorHAnsi" w:hAnsiTheme="minorHAnsi" w:cstheme="minorHAnsi"/>
          <w:noProof w:val="0"/>
        </w:rPr>
        <w:fldChar w:fldCharType="separate"/>
      </w:r>
      <w:hyperlink w:anchor="_Toc487209224" w:history="1">
        <w:r w:rsidR="00CF79FF" w:rsidRPr="00BA41EB">
          <w:rPr>
            <w:rStyle w:val="Hyperlink"/>
            <w:rFonts w:asciiTheme="minorHAnsi" w:hAnsiTheme="minorHAnsi" w:cstheme="minorHAnsi"/>
          </w:rPr>
          <w:t>1.</w:t>
        </w:r>
        <w:r w:rsidR="00CF79FF" w:rsidRPr="00BA41EB">
          <w:rPr>
            <w:rFonts w:asciiTheme="minorHAnsi" w:hAnsiTheme="minorHAnsi" w:cstheme="minorHAnsi"/>
            <w:lang w:val="en-GB" w:eastAsia="en-GB"/>
          </w:rPr>
          <w:tab/>
        </w:r>
        <w:r w:rsidR="00CF79FF" w:rsidRPr="00BA41EB">
          <w:rPr>
            <w:rStyle w:val="Hyperlink"/>
            <w:rFonts w:asciiTheme="minorHAnsi" w:hAnsiTheme="minorHAnsi" w:cstheme="minorHAnsi"/>
          </w:rPr>
          <w:t>PURPOSE</w:t>
        </w:r>
        <w:r w:rsidR="00CF79FF" w:rsidRPr="00BA41EB">
          <w:rPr>
            <w:rFonts w:asciiTheme="minorHAnsi" w:hAnsiTheme="minorHAnsi" w:cstheme="minorHAnsi"/>
            <w:webHidden/>
          </w:rPr>
          <w:tab/>
        </w:r>
        <w:r w:rsidR="00CF79FF" w:rsidRPr="00BA41EB">
          <w:rPr>
            <w:rFonts w:asciiTheme="minorHAnsi" w:hAnsiTheme="minorHAnsi" w:cstheme="minorHAnsi"/>
            <w:webHidden/>
          </w:rPr>
          <w:fldChar w:fldCharType="begin"/>
        </w:r>
        <w:r w:rsidR="00CF79FF" w:rsidRPr="00BA41EB">
          <w:rPr>
            <w:rFonts w:asciiTheme="minorHAnsi" w:hAnsiTheme="minorHAnsi" w:cstheme="minorHAnsi"/>
            <w:webHidden/>
          </w:rPr>
          <w:instrText xml:space="preserve"> PAGEREF _Toc487209224 \h </w:instrText>
        </w:r>
        <w:r w:rsidR="00CF79FF" w:rsidRPr="00BA41EB">
          <w:rPr>
            <w:rFonts w:asciiTheme="minorHAnsi" w:hAnsiTheme="minorHAnsi" w:cstheme="minorHAnsi"/>
            <w:webHidden/>
          </w:rPr>
        </w:r>
        <w:r w:rsidR="00CF79FF" w:rsidRPr="00BA41EB">
          <w:rPr>
            <w:rFonts w:asciiTheme="minorHAnsi" w:hAnsiTheme="minorHAnsi" w:cstheme="minorHAnsi"/>
            <w:webHidden/>
          </w:rPr>
          <w:fldChar w:fldCharType="separate"/>
        </w:r>
        <w:r w:rsidR="00661555" w:rsidRPr="00BA41EB">
          <w:rPr>
            <w:rFonts w:asciiTheme="minorHAnsi" w:hAnsiTheme="minorHAnsi" w:cstheme="minorHAnsi"/>
            <w:webHidden/>
          </w:rPr>
          <w:t>3</w:t>
        </w:r>
        <w:r w:rsidR="00CF79FF" w:rsidRPr="00BA41EB">
          <w:rPr>
            <w:rFonts w:asciiTheme="minorHAnsi" w:hAnsiTheme="minorHAnsi" w:cstheme="minorHAnsi"/>
            <w:webHidden/>
          </w:rPr>
          <w:fldChar w:fldCharType="end"/>
        </w:r>
      </w:hyperlink>
    </w:p>
    <w:p w14:paraId="48CE5982" w14:textId="77777777" w:rsidR="00CF79FF" w:rsidRPr="00BA41EB" w:rsidRDefault="00CF79FF" w:rsidP="00893FEB">
      <w:pPr>
        <w:pStyle w:val="TOC1"/>
        <w:rPr>
          <w:rFonts w:asciiTheme="minorHAnsi" w:hAnsiTheme="minorHAnsi" w:cstheme="minorHAnsi"/>
          <w:lang w:val="en-GB" w:eastAsia="en-GB"/>
        </w:rPr>
      </w:pPr>
      <w:hyperlink w:anchor="_Toc487209225" w:history="1">
        <w:r w:rsidRPr="00BA41EB">
          <w:rPr>
            <w:rStyle w:val="Hyperlink"/>
            <w:rFonts w:asciiTheme="minorHAnsi" w:hAnsiTheme="minorHAnsi" w:cstheme="minorHAnsi"/>
          </w:rPr>
          <w:t>2.</w:t>
        </w:r>
        <w:r w:rsidRPr="00BA41EB">
          <w:rPr>
            <w:rFonts w:asciiTheme="minorHAnsi" w:hAnsiTheme="minorHAnsi" w:cstheme="minorHAnsi"/>
            <w:lang w:val="en-GB" w:eastAsia="en-GB"/>
          </w:rPr>
          <w:tab/>
        </w:r>
        <w:r w:rsidRPr="00BA41EB">
          <w:rPr>
            <w:rStyle w:val="Hyperlink"/>
            <w:rFonts w:asciiTheme="minorHAnsi" w:hAnsiTheme="minorHAnsi" w:cstheme="minorHAnsi"/>
          </w:rPr>
          <w:t>SCOPE</w:t>
        </w:r>
        <w:r w:rsidRPr="00BA41EB">
          <w:rPr>
            <w:rFonts w:asciiTheme="minorHAnsi" w:hAnsiTheme="minorHAnsi" w:cstheme="minorHAnsi"/>
            <w:webHidden/>
          </w:rPr>
          <w:tab/>
        </w:r>
        <w:r w:rsidRPr="00BA41EB">
          <w:rPr>
            <w:rFonts w:asciiTheme="minorHAnsi" w:hAnsiTheme="minorHAnsi" w:cstheme="minorHAnsi"/>
            <w:webHidden/>
          </w:rPr>
          <w:fldChar w:fldCharType="begin"/>
        </w:r>
        <w:r w:rsidRPr="00BA41EB">
          <w:rPr>
            <w:rFonts w:asciiTheme="minorHAnsi" w:hAnsiTheme="minorHAnsi" w:cstheme="minorHAnsi"/>
            <w:webHidden/>
          </w:rPr>
          <w:instrText xml:space="preserve"> PAGEREF _Toc487209225 \h </w:instrText>
        </w:r>
        <w:r w:rsidRPr="00BA41EB">
          <w:rPr>
            <w:rFonts w:asciiTheme="minorHAnsi" w:hAnsiTheme="minorHAnsi" w:cstheme="minorHAnsi"/>
            <w:webHidden/>
          </w:rPr>
        </w:r>
        <w:r w:rsidRPr="00BA41EB">
          <w:rPr>
            <w:rFonts w:asciiTheme="minorHAnsi" w:hAnsiTheme="minorHAnsi" w:cstheme="minorHAnsi"/>
            <w:webHidden/>
          </w:rPr>
          <w:fldChar w:fldCharType="separate"/>
        </w:r>
        <w:r w:rsidR="00661555" w:rsidRPr="00BA41EB">
          <w:rPr>
            <w:rFonts w:asciiTheme="minorHAnsi" w:hAnsiTheme="minorHAnsi" w:cstheme="minorHAnsi"/>
            <w:webHidden/>
          </w:rPr>
          <w:t>3</w:t>
        </w:r>
        <w:r w:rsidRPr="00BA41EB">
          <w:rPr>
            <w:rFonts w:asciiTheme="minorHAnsi" w:hAnsiTheme="minorHAnsi" w:cstheme="minorHAnsi"/>
            <w:webHidden/>
          </w:rPr>
          <w:fldChar w:fldCharType="end"/>
        </w:r>
      </w:hyperlink>
    </w:p>
    <w:p w14:paraId="2F4CA87E" w14:textId="77777777" w:rsidR="00CF79FF" w:rsidRPr="00BA41EB" w:rsidRDefault="0045567F" w:rsidP="00893FEB">
      <w:pPr>
        <w:pStyle w:val="TOC1"/>
        <w:rPr>
          <w:rFonts w:asciiTheme="minorHAnsi" w:hAnsiTheme="minorHAnsi" w:cstheme="minorHAnsi"/>
          <w:lang w:val="en-GB" w:eastAsia="en-GB"/>
        </w:rPr>
      </w:pPr>
      <w:r w:rsidRPr="00BA41EB">
        <w:rPr>
          <w:rStyle w:val="Hyperlink"/>
          <w:rFonts w:asciiTheme="minorHAnsi" w:hAnsiTheme="minorHAnsi" w:cstheme="minorHAnsi"/>
          <w:color w:val="auto"/>
        </w:rPr>
        <w:t>3</w:t>
      </w:r>
      <w:hyperlink w:anchor="_Toc487209227" w:history="1">
        <w:r w:rsidR="00CF79FF" w:rsidRPr="00BA41EB">
          <w:rPr>
            <w:rStyle w:val="Hyperlink"/>
            <w:rFonts w:asciiTheme="minorHAnsi" w:hAnsiTheme="minorHAnsi" w:cstheme="minorHAnsi"/>
            <w:color w:val="auto"/>
          </w:rPr>
          <w:t>.</w:t>
        </w:r>
        <w:r w:rsidR="00CF79FF" w:rsidRPr="00BA41EB">
          <w:rPr>
            <w:rFonts w:asciiTheme="minorHAnsi" w:hAnsiTheme="minorHAnsi" w:cstheme="minorHAnsi"/>
            <w:lang w:val="en-GB" w:eastAsia="en-GB"/>
          </w:rPr>
          <w:tab/>
        </w:r>
        <w:r w:rsidR="00CF79FF" w:rsidRPr="00BA41EB">
          <w:rPr>
            <w:rStyle w:val="Hyperlink"/>
            <w:rFonts w:asciiTheme="minorHAnsi" w:hAnsiTheme="minorHAnsi" w:cstheme="minorHAnsi"/>
            <w:color w:val="auto"/>
          </w:rPr>
          <w:t>RESPONSIBILITIES</w:t>
        </w:r>
        <w:r w:rsidR="00CF79FF" w:rsidRPr="00BA41EB">
          <w:rPr>
            <w:rFonts w:asciiTheme="minorHAnsi" w:hAnsiTheme="minorHAnsi" w:cstheme="minorHAnsi"/>
            <w:webHidden/>
          </w:rPr>
          <w:tab/>
        </w:r>
        <w:r w:rsidR="00CF79FF" w:rsidRPr="00BA41EB">
          <w:rPr>
            <w:rFonts w:asciiTheme="minorHAnsi" w:hAnsiTheme="minorHAnsi" w:cstheme="minorHAnsi"/>
            <w:webHidden/>
          </w:rPr>
          <w:fldChar w:fldCharType="begin"/>
        </w:r>
        <w:r w:rsidR="00CF79FF" w:rsidRPr="00BA41EB">
          <w:rPr>
            <w:rFonts w:asciiTheme="minorHAnsi" w:hAnsiTheme="minorHAnsi" w:cstheme="minorHAnsi"/>
            <w:webHidden/>
          </w:rPr>
          <w:instrText xml:space="preserve"> PAGEREF _Toc487209227 \h </w:instrText>
        </w:r>
        <w:r w:rsidR="00CF79FF" w:rsidRPr="00BA41EB">
          <w:rPr>
            <w:rFonts w:asciiTheme="minorHAnsi" w:hAnsiTheme="minorHAnsi" w:cstheme="minorHAnsi"/>
            <w:webHidden/>
          </w:rPr>
        </w:r>
        <w:r w:rsidR="00CF79FF" w:rsidRPr="00BA41EB">
          <w:rPr>
            <w:rFonts w:asciiTheme="minorHAnsi" w:hAnsiTheme="minorHAnsi" w:cstheme="minorHAnsi"/>
            <w:webHidden/>
          </w:rPr>
          <w:fldChar w:fldCharType="separate"/>
        </w:r>
        <w:r w:rsidR="00661555" w:rsidRPr="00BA41EB">
          <w:rPr>
            <w:rFonts w:asciiTheme="minorHAnsi" w:hAnsiTheme="minorHAnsi" w:cstheme="minorHAnsi"/>
            <w:webHidden/>
          </w:rPr>
          <w:t>3</w:t>
        </w:r>
        <w:r w:rsidR="00CF79FF" w:rsidRPr="00BA41EB">
          <w:rPr>
            <w:rFonts w:asciiTheme="minorHAnsi" w:hAnsiTheme="minorHAnsi" w:cstheme="minorHAnsi"/>
            <w:webHidden/>
          </w:rPr>
          <w:fldChar w:fldCharType="end"/>
        </w:r>
      </w:hyperlink>
    </w:p>
    <w:p w14:paraId="2AE8C291" w14:textId="77777777" w:rsidR="00CF79FF" w:rsidRPr="00BA41EB" w:rsidRDefault="0045567F" w:rsidP="00893FEB">
      <w:pPr>
        <w:pStyle w:val="TOC1"/>
        <w:rPr>
          <w:rFonts w:asciiTheme="minorHAnsi" w:hAnsiTheme="minorHAnsi" w:cstheme="minorHAnsi"/>
          <w:lang w:val="en-GB" w:eastAsia="en-GB"/>
        </w:rPr>
      </w:pPr>
      <w:hyperlink w:anchor="_Toc487209228" w:history="1">
        <w:r w:rsidRPr="00BA41EB">
          <w:rPr>
            <w:rStyle w:val="Hyperlink"/>
            <w:rFonts w:asciiTheme="minorHAnsi" w:hAnsiTheme="minorHAnsi" w:cstheme="minorHAnsi"/>
          </w:rPr>
          <w:t>4</w:t>
        </w:r>
        <w:r w:rsidR="00CF79FF" w:rsidRPr="00BA41EB">
          <w:rPr>
            <w:rStyle w:val="Hyperlink"/>
            <w:rFonts w:asciiTheme="minorHAnsi" w:hAnsiTheme="minorHAnsi" w:cstheme="minorHAnsi"/>
          </w:rPr>
          <w:t>.</w:t>
        </w:r>
        <w:r w:rsidR="00CF79FF" w:rsidRPr="00BA41EB">
          <w:rPr>
            <w:rFonts w:asciiTheme="minorHAnsi" w:hAnsiTheme="minorHAnsi" w:cstheme="minorHAnsi"/>
            <w:lang w:val="en-GB" w:eastAsia="en-GB"/>
          </w:rPr>
          <w:tab/>
        </w:r>
        <w:r w:rsidR="00CF79FF" w:rsidRPr="00BA41EB">
          <w:rPr>
            <w:rStyle w:val="Hyperlink"/>
            <w:rFonts w:asciiTheme="minorHAnsi" w:hAnsiTheme="minorHAnsi" w:cstheme="minorHAnsi"/>
          </w:rPr>
          <w:t>RESOURCES</w:t>
        </w:r>
        <w:r w:rsidR="00CF79FF" w:rsidRPr="00BA41EB">
          <w:rPr>
            <w:rFonts w:asciiTheme="minorHAnsi" w:hAnsiTheme="minorHAnsi" w:cstheme="minorHAnsi"/>
            <w:webHidden/>
          </w:rPr>
          <w:tab/>
        </w:r>
        <w:r w:rsidR="00CF79FF" w:rsidRPr="00BA41EB">
          <w:rPr>
            <w:rFonts w:asciiTheme="minorHAnsi" w:hAnsiTheme="minorHAnsi" w:cstheme="minorHAnsi"/>
            <w:webHidden/>
          </w:rPr>
          <w:fldChar w:fldCharType="begin"/>
        </w:r>
        <w:r w:rsidR="00CF79FF" w:rsidRPr="00BA41EB">
          <w:rPr>
            <w:rFonts w:asciiTheme="minorHAnsi" w:hAnsiTheme="minorHAnsi" w:cstheme="minorHAnsi"/>
            <w:webHidden/>
          </w:rPr>
          <w:instrText xml:space="preserve"> PAGEREF _Toc487209228 \h </w:instrText>
        </w:r>
        <w:r w:rsidR="00CF79FF" w:rsidRPr="00BA41EB">
          <w:rPr>
            <w:rFonts w:asciiTheme="minorHAnsi" w:hAnsiTheme="minorHAnsi" w:cstheme="minorHAnsi"/>
            <w:webHidden/>
          </w:rPr>
        </w:r>
        <w:r w:rsidR="00CF79FF" w:rsidRPr="00BA41EB">
          <w:rPr>
            <w:rFonts w:asciiTheme="minorHAnsi" w:hAnsiTheme="minorHAnsi" w:cstheme="minorHAnsi"/>
            <w:webHidden/>
          </w:rPr>
          <w:fldChar w:fldCharType="separate"/>
        </w:r>
        <w:r w:rsidR="00661555" w:rsidRPr="00BA41EB">
          <w:rPr>
            <w:rFonts w:asciiTheme="minorHAnsi" w:hAnsiTheme="minorHAnsi" w:cstheme="minorHAnsi"/>
            <w:webHidden/>
          </w:rPr>
          <w:t>3</w:t>
        </w:r>
        <w:r w:rsidR="00CF79FF" w:rsidRPr="00BA41EB">
          <w:rPr>
            <w:rFonts w:asciiTheme="minorHAnsi" w:hAnsiTheme="minorHAnsi" w:cstheme="minorHAnsi"/>
            <w:webHidden/>
          </w:rPr>
          <w:fldChar w:fldCharType="end"/>
        </w:r>
      </w:hyperlink>
    </w:p>
    <w:p w14:paraId="3E7CF185" w14:textId="77777777" w:rsidR="00CF79FF" w:rsidRPr="00BA41EB" w:rsidRDefault="0045567F" w:rsidP="00893FEB">
      <w:pPr>
        <w:pStyle w:val="TOC1"/>
        <w:rPr>
          <w:rFonts w:asciiTheme="minorHAnsi" w:hAnsiTheme="minorHAnsi" w:cstheme="minorHAnsi"/>
          <w:lang w:val="en-GB" w:eastAsia="en-GB"/>
        </w:rPr>
      </w:pPr>
      <w:hyperlink w:anchor="_Toc487209230" w:history="1">
        <w:r w:rsidRPr="00BA41EB">
          <w:rPr>
            <w:rStyle w:val="Hyperlink"/>
            <w:rFonts w:asciiTheme="minorHAnsi" w:hAnsiTheme="minorHAnsi" w:cstheme="minorHAnsi"/>
          </w:rPr>
          <w:t>5</w:t>
        </w:r>
        <w:r w:rsidR="00CF79FF" w:rsidRPr="00BA41EB">
          <w:rPr>
            <w:rStyle w:val="Hyperlink"/>
            <w:rFonts w:asciiTheme="minorHAnsi" w:hAnsiTheme="minorHAnsi" w:cstheme="minorHAnsi"/>
          </w:rPr>
          <w:t>.</w:t>
        </w:r>
        <w:r w:rsidR="00CF79FF" w:rsidRPr="00BA41EB">
          <w:rPr>
            <w:rFonts w:asciiTheme="minorHAnsi" w:hAnsiTheme="minorHAnsi" w:cstheme="minorHAnsi"/>
            <w:lang w:val="en-GB" w:eastAsia="en-GB"/>
          </w:rPr>
          <w:tab/>
        </w:r>
        <w:r w:rsidR="00CF79FF" w:rsidRPr="00BA41EB">
          <w:rPr>
            <w:rStyle w:val="Hyperlink"/>
            <w:rFonts w:asciiTheme="minorHAnsi" w:hAnsiTheme="minorHAnsi" w:cstheme="minorHAnsi"/>
          </w:rPr>
          <w:t>PROCEDURE</w:t>
        </w:r>
        <w:r w:rsidR="00CF79FF" w:rsidRPr="00BA41EB">
          <w:rPr>
            <w:rFonts w:asciiTheme="minorHAnsi" w:hAnsiTheme="minorHAnsi" w:cstheme="minorHAnsi"/>
            <w:webHidden/>
          </w:rPr>
          <w:tab/>
        </w:r>
        <w:r w:rsidR="00CF79FF" w:rsidRPr="00BA41EB">
          <w:rPr>
            <w:rFonts w:asciiTheme="minorHAnsi" w:hAnsiTheme="minorHAnsi" w:cstheme="minorHAnsi"/>
            <w:webHidden/>
          </w:rPr>
          <w:fldChar w:fldCharType="begin"/>
        </w:r>
        <w:r w:rsidR="00CF79FF" w:rsidRPr="00BA41EB">
          <w:rPr>
            <w:rFonts w:asciiTheme="minorHAnsi" w:hAnsiTheme="minorHAnsi" w:cstheme="minorHAnsi"/>
            <w:webHidden/>
          </w:rPr>
          <w:instrText xml:space="preserve"> PAGEREF _Toc487209230 \h </w:instrText>
        </w:r>
        <w:r w:rsidR="00CF79FF" w:rsidRPr="00BA41EB">
          <w:rPr>
            <w:rFonts w:asciiTheme="minorHAnsi" w:hAnsiTheme="minorHAnsi" w:cstheme="minorHAnsi"/>
            <w:webHidden/>
          </w:rPr>
        </w:r>
        <w:r w:rsidR="00CF79FF" w:rsidRPr="00BA41EB">
          <w:rPr>
            <w:rFonts w:asciiTheme="minorHAnsi" w:hAnsiTheme="minorHAnsi" w:cstheme="minorHAnsi"/>
            <w:webHidden/>
          </w:rPr>
          <w:fldChar w:fldCharType="separate"/>
        </w:r>
        <w:r w:rsidR="00661555" w:rsidRPr="00BA41EB">
          <w:rPr>
            <w:rFonts w:asciiTheme="minorHAnsi" w:hAnsiTheme="minorHAnsi" w:cstheme="minorHAnsi"/>
            <w:webHidden/>
          </w:rPr>
          <w:t>4</w:t>
        </w:r>
        <w:r w:rsidR="00CF79FF" w:rsidRPr="00BA41EB">
          <w:rPr>
            <w:rFonts w:asciiTheme="minorHAnsi" w:hAnsiTheme="minorHAnsi" w:cstheme="minorHAnsi"/>
            <w:webHidden/>
          </w:rPr>
          <w:fldChar w:fldCharType="end"/>
        </w:r>
      </w:hyperlink>
    </w:p>
    <w:p w14:paraId="5A4A41AC" w14:textId="77777777" w:rsidR="00CF79FF" w:rsidRPr="00BA41EB" w:rsidRDefault="00CF79FF" w:rsidP="00893FEB">
      <w:pPr>
        <w:pStyle w:val="TOC1"/>
        <w:rPr>
          <w:rFonts w:asciiTheme="minorHAnsi" w:hAnsiTheme="minorHAnsi" w:cstheme="minorHAnsi"/>
          <w:lang w:val="en-GB" w:eastAsia="en-GB"/>
        </w:rPr>
      </w:pPr>
    </w:p>
    <w:p w14:paraId="6DC652D3" w14:textId="77777777" w:rsidR="009106E0" w:rsidRPr="00BA41EB" w:rsidRDefault="009106E0">
      <w:pPr>
        <w:rPr>
          <w:rFonts w:asciiTheme="minorHAnsi" w:hAnsiTheme="minorHAnsi" w:cstheme="minorHAnsi"/>
          <w:szCs w:val="24"/>
        </w:rPr>
      </w:pPr>
      <w:r w:rsidRPr="00BA41EB">
        <w:rPr>
          <w:rFonts w:asciiTheme="minorHAnsi" w:hAnsiTheme="minorHAnsi" w:cstheme="minorHAnsi"/>
          <w:b/>
          <w:bCs/>
          <w:noProof/>
          <w:szCs w:val="24"/>
        </w:rPr>
        <w:fldChar w:fldCharType="end"/>
      </w:r>
    </w:p>
    <w:p w14:paraId="6C6465B5" w14:textId="77777777" w:rsidR="009106E0" w:rsidRPr="00BA41EB" w:rsidRDefault="009106E0">
      <w:pPr>
        <w:rPr>
          <w:rFonts w:asciiTheme="minorHAnsi" w:hAnsiTheme="minorHAnsi" w:cstheme="minorHAnsi"/>
          <w:szCs w:val="24"/>
        </w:rPr>
      </w:pPr>
    </w:p>
    <w:p w14:paraId="629EB0BC" w14:textId="77777777" w:rsidR="00647FF2" w:rsidRPr="00BA41EB" w:rsidRDefault="00647FF2" w:rsidP="00A73887">
      <w:pPr>
        <w:pStyle w:val="BodyText"/>
        <w:tabs>
          <w:tab w:val="left" w:pos="630"/>
          <w:tab w:val="left" w:pos="720"/>
        </w:tabs>
        <w:rPr>
          <w:rFonts w:asciiTheme="minorHAnsi" w:hAnsiTheme="minorHAnsi" w:cstheme="minorHAnsi"/>
          <w:szCs w:val="24"/>
        </w:rPr>
      </w:pPr>
    </w:p>
    <w:p w14:paraId="7CEF105B" w14:textId="77777777" w:rsidR="009106E0" w:rsidRPr="00BA41EB" w:rsidRDefault="009106E0" w:rsidP="00A73887">
      <w:pPr>
        <w:pStyle w:val="BodyText"/>
        <w:tabs>
          <w:tab w:val="left" w:pos="630"/>
          <w:tab w:val="left" w:pos="720"/>
        </w:tabs>
        <w:rPr>
          <w:rFonts w:asciiTheme="minorHAnsi" w:hAnsiTheme="minorHAnsi" w:cstheme="minorHAnsi"/>
          <w:szCs w:val="24"/>
        </w:rPr>
      </w:pPr>
    </w:p>
    <w:p w14:paraId="7A53811F"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708D6B15"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7C520953"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723CA95D"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1C3A4A80"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0348D1C4"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1BA407B3"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7EC81A0B" w14:textId="77777777" w:rsidR="00E5752D" w:rsidRPr="00BA41EB" w:rsidRDefault="00E5752D" w:rsidP="00A73887">
      <w:pPr>
        <w:pStyle w:val="BodyText"/>
        <w:tabs>
          <w:tab w:val="left" w:pos="630"/>
          <w:tab w:val="left" w:pos="720"/>
        </w:tabs>
        <w:rPr>
          <w:rFonts w:asciiTheme="minorHAnsi" w:hAnsiTheme="minorHAnsi" w:cstheme="minorHAnsi"/>
          <w:szCs w:val="24"/>
        </w:rPr>
      </w:pPr>
    </w:p>
    <w:p w14:paraId="5D9C1BCB"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48E32811"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4D84EE8A"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7FC00037"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03D54741"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281B3319"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36841F8C"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05BB130F"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74D6C7B7" w14:textId="77777777" w:rsidR="0045567F" w:rsidRPr="00BA41EB" w:rsidRDefault="0045567F" w:rsidP="00A73887">
      <w:pPr>
        <w:pStyle w:val="BodyText"/>
        <w:tabs>
          <w:tab w:val="left" w:pos="630"/>
          <w:tab w:val="left" w:pos="720"/>
        </w:tabs>
        <w:rPr>
          <w:rFonts w:asciiTheme="minorHAnsi" w:hAnsiTheme="minorHAnsi" w:cstheme="minorHAnsi"/>
          <w:szCs w:val="24"/>
        </w:rPr>
      </w:pPr>
    </w:p>
    <w:p w14:paraId="6EB8AA31" w14:textId="77777777" w:rsidR="0045567F" w:rsidRPr="00BA41EB" w:rsidRDefault="0045567F" w:rsidP="00A73887">
      <w:pPr>
        <w:pStyle w:val="BodyText"/>
        <w:tabs>
          <w:tab w:val="left" w:pos="630"/>
          <w:tab w:val="left" w:pos="720"/>
        </w:tabs>
        <w:rPr>
          <w:rFonts w:asciiTheme="minorHAnsi" w:hAnsiTheme="minorHAnsi" w:cstheme="minorHAnsi"/>
          <w:szCs w:val="24"/>
        </w:rPr>
      </w:pPr>
    </w:p>
    <w:p w14:paraId="3D661D9A" w14:textId="77777777" w:rsidR="0045567F" w:rsidRPr="00BA41EB" w:rsidRDefault="0045567F" w:rsidP="00A73887">
      <w:pPr>
        <w:pStyle w:val="BodyText"/>
        <w:tabs>
          <w:tab w:val="left" w:pos="630"/>
          <w:tab w:val="left" w:pos="720"/>
        </w:tabs>
        <w:rPr>
          <w:rFonts w:asciiTheme="minorHAnsi" w:hAnsiTheme="minorHAnsi" w:cstheme="minorHAnsi"/>
          <w:szCs w:val="24"/>
        </w:rPr>
      </w:pPr>
    </w:p>
    <w:p w14:paraId="118A63E8" w14:textId="77777777" w:rsidR="0045567F" w:rsidRPr="00BA41EB" w:rsidRDefault="0045567F" w:rsidP="00A73887">
      <w:pPr>
        <w:pStyle w:val="BodyText"/>
        <w:tabs>
          <w:tab w:val="left" w:pos="630"/>
          <w:tab w:val="left" w:pos="720"/>
        </w:tabs>
        <w:rPr>
          <w:rFonts w:asciiTheme="minorHAnsi" w:hAnsiTheme="minorHAnsi" w:cstheme="minorHAnsi"/>
          <w:szCs w:val="24"/>
        </w:rPr>
      </w:pPr>
    </w:p>
    <w:p w14:paraId="05276F49" w14:textId="77777777" w:rsidR="00D64DC5" w:rsidRPr="00BA41EB" w:rsidRDefault="00D64DC5" w:rsidP="00A73887">
      <w:pPr>
        <w:pStyle w:val="BodyText"/>
        <w:tabs>
          <w:tab w:val="left" w:pos="630"/>
          <w:tab w:val="left" w:pos="720"/>
        </w:tabs>
        <w:rPr>
          <w:rFonts w:asciiTheme="minorHAnsi" w:hAnsiTheme="minorHAnsi" w:cstheme="minorHAnsi"/>
          <w:szCs w:val="24"/>
        </w:rPr>
      </w:pPr>
    </w:p>
    <w:p w14:paraId="54E4F93E" w14:textId="77777777" w:rsidR="00D64DC5" w:rsidRPr="00BA41EB" w:rsidRDefault="00D64DC5" w:rsidP="00A73887">
      <w:pPr>
        <w:pStyle w:val="BodyText"/>
        <w:tabs>
          <w:tab w:val="left" w:pos="630"/>
          <w:tab w:val="left" w:pos="720"/>
        </w:tabs>
        <w:rPr>
          <w:rFonts w:asciiTheme="minorHAnsi" w:hAnsiTheme="minorHAnsi" w:cstheme="minorHAnsi"/>
          <w:szCs w:val="24"/>
        </w:rPr>
      </w:pPr>
    </w:p>
    <w:p w14:paraId="6F3AA26D"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377626CF" w14:textId="77777777" w:rsidR="00503C63" w:rsidRPr="00BA41EB" w:rsidRDefault="00503C63" w:rsidP="00A73887">
      <w:pPr>
        <w:pStyle w:val="BodyText"/>
        <w:tabs>
          <w:tab w:val="left" w:pos="630"/>
          <w:tab w:val="left" w:pos="720"/>
        </w:tabs>
        <w:rPr>
          <w:rFonts w:asciiTheme="minorHAnsi" w:hAnsiTheme="minorHAnsi" w:cstheme="minorHAnsi"/>
          <w:szCs w:val="24"/>
        </w:rPr>
      </w:pPr>
    </w:p>
    <w:p w14:paraId="4ABBACBD" w14:textId="77777777" w:rsidR="00503C63" w:rsidRPr="00BA41EB" w:rsidRDefault="00503C63" w:rsidP="00A73887">
      <w:pPr>
        <w:pStyle w:val="BodyText"/>
        <w:tabs>
          <w:tab w:val="left" w:pos="630"/>
          <w:tab w:val="left" w:pos="720"/>
        </w:tabs>
        <w:rPr>
          <w:rFonts w:asciiTheme="minorHAnsi" w:hAnsiTheme="minorHAnsi" w:cstheme="minorHAnsi"/>
          <w:szCs w:val="24"/>
        </w:rPr>
      </w:pPr>
    </w:p>
    <w:p w14:paraId="1CDEAAD3" w14:textId="77777777" w:rsidR="00503C63" w:rsidRPr="00BA41EB" w:rsidRDefault="00503C63" w:rsidP="00A73887">
      <w:pPr>
        <w:pStyle w:val="BodyText"/>
        <w:tabs>
          <w:tab w:val="left" w:pos="630"/>
          <w:tab w:val="left" w:pos="720"/>
        </w:tabs>
        <w:rPr>
          <w:rFonts w:asciiTheme="minorHAnsi" w:hAnsiTheme="minorHAnsi" w:cstheme="minorHAnsi"/>
          <w:szCs w:val="24"/>
        </w:rPr>
      </w:pPr>
    </w:p>
    <w:p w14:paraId="254C242A" w14:textId="77777777" w:rsidR="00C640A2" w:rsidRPr="00BA41EB" w:rsidRDefault="00C640A2" w:rsidP="00A73887">
      <w:pPr>
        <w:pStyle w:val="BodyText"/>
        <w:tabs>
          <w:tab w:val="left" w:pos="630"/>
          <w:tab w:val="left" w:pos="720"/>
        </w:tabs>
        <w:rPr>
          <w:rFonts w:asciiTheme="minorHAnsi" w:hAnsiTheme="minorHAnsi" w:cstheme="minorHAnsi"/>
          <w:szCs w:val="24"/>
        </w:rPr>
      </w:pPr>
    </w:p>
    <w:p w14:paraId="21E83C63" w14:textId="797C8307" w:rsidR="00D64DC5" w:rsidRDefault="009106E0" w:rsidP="00D64DC5">
      <w:pPr>
        <w:pStyle w:val="Heading1"/>
        <w:rPr>
          <w:ins w:id="106" w:author="Tabitha Lovell" w:date="2022-06-23T21:23:00Z"/>
          <w:rFonts w:asciiTheme="minorHAnsi" w:hAnsiTheme="minorHAnsi" w:cstheme="minorHAnsi"/>
          <w:szCs w:val="24"/>
        </w:rPr>
      </w:pPr>
      <w:bookmarkStart w:id="107" w:name="_Toc436904448"/>
      <w:bookmarkStart w:id="108" w:name="_Toc487209224"/>
      <w:r w:rsidRPr="005A1B11">
        <w:rPr>
          <w:rFonts w:asciiTheme="minorHAnsi" w:hAnsiTheme="minorHAnsi" w:cstheme="minorHAnsi"/>
          <w:szCs w:val="24"/>
        </w:rPr>
        <w:lastRenderedPageBreak/>
        <w:t>PURPOSE</w:t>
      </w:r>
      <w:bookmarkEnd w:id="107"/>
      <w:bookmarkEnd w:id="108"/>
    </w:p>
    <w:p w14:paraId="19995C26" w14:textId="0B9B950A" w:rsidR="00A114C7" w:rsidRPr="00A114C7" w:rsidRDefault="00A114C7">
      <w:pPr>
        <w:rPr>
          <w:rPrChange w:id="109" w:author="Tabitha Lovell" w:date="2022-06-23T21:23:00Z">
            <w:rPr>
              <w:rFonts w:asciiTheme="minorHAnsi" w:hAnsiTheme="minorHAnsi" w:cstheme="minorHAnsi"/>
              <w:szCs w:val="24"/>
            </w:rPr>
          </w:rPrChange>
        </w:rPr>
        <w:pPrChange w:id="110" w:author="Tabitha Lovell" w:date="2022-06-23T21:23:00Z">
          <w:pPr>
            <w:pStyle w:val="Heading1"/>
          </w:pPr>
        </w:pPrChange>
      </w:pPr>
      <w:ins w:id="111" w:author="Tabitha Lovell" w:date="2022-06-23T21:23:00Z">
        <w:r>
          <w:t xml:space="preserve">The purpose of this Standard Operating Procedure </w:t>
        </w:r>
      </w:ins>
      <w:ins w:id="112" w:author="Tabitha Lovell" w:date="2022-06-23T21:24:00Z">
        <w:r>
          <w:t xml:space="preserve">(SOP) is to outline the process used to create </w:t>
        </w:r>
      </w:ins>
      <w:r w:rsidR="00DC50B0">
        <w:t>four</w:t>
      </w:r>
      <w:ins w:id="113" w:author="Tabitha Lovell" w:date="2022-06-23T21:24:00Z">
        <w:r>
          <w:t xml:space="preserve"> arrears files</w:t>
        </w:r>
      </w:ins>
      <w:ins w:id="114" w:author="Tabitha Lovell" w:date="2022-06-23T21:25:00Z">
        <w:r>
          <w:t>: for AF, DF</w:t>
        </w:r>
      </w:ins>
      <w:r w:rsidR="00DC50B0">
        <w:t xml:space="preserve">, </w:t>
      </w:r>
      <w:ins w:id="115" w:author="Tabitha Lovell" w:date="2022-06-23T21:25:00Z">
        <w:r>
          <w:t>SM</w:t>
        </w:r>
      </w:ins>
      <w:r w:rsidR="00DC50B0">
        <w:t xml:space="preserve"> and WBL</w:t>
      </w:r>
      <w:ins w:id="116" w:author="Tabitha Lovell" w:date="2022-06-23T21:25:00Z">
        <w:r>
          <w:t>. These files contain a summary of all accounts in arrears at the end of each reporting month</w:t>
        </w:r>
      </w:ins>
      <w:ins w:id="117" w:author="Tabitha Lovell" w:date="2022-06-23T21:26:00Z">
        <w:r>
          <w:t xml:space="preserve">. </w:t>
        </w:r>
      </w:ins>
      <w:ins w:id="118" w:author="Tabitha Lovell" w:date="2022-06-23T21:27:00Z">
        <w:r w:rsidR="00DE3D5C">
          <w:t>We save these</w:t>
        </w:r>
      </w:ins>
      <w:ins w:id="119" w:author="Tabitha Lovell" w:date="2022-06-23T21:26:00Z">
        <w:r>
          <w:t xml:space="preserve"> in the in the G:</w:t>
        </w:r>
      </w:ins>
      <w:ins w:id="120" w:author="Tabitha Lovell" w:date="2022-06-23T22:29:00Z">
        <w:r w:rsidR="00682F8F">
          <w:t>\SHARED folder</w:t>
        </w:r>
      </w:ins>
      <w:ins w:id="121" w:author="Tabitha Lovell" w:date="2022-06-23T21:26:00Z">
        <w:r>
          <w:t xml:space="preserve">, so that all </w:t>
        </w:r>
      </w:ins>
      <w:ins w:id="122" w:author="Tabitha Lovell" w:date="2022-06-23T22:30:00Z">
        <w:r w:rsidR="00682F8F">
          <w:t>employees</w:t>
        </w:r>
      </w:ins>
      <w:ins w:id="123" w:author="Tabitha Lovell" w:date="2022-06-23T21:26:00Z">
        <w:r w:rsidR="00C5704D">
          <w:t xml:space="preserve"> have</w:t>
        </w:r>
        <w:r>
          <w:t xml:space="preserve"> access to them.</w:t>
        </w:r>
      </w:ins>
    </w:p>
    <w:p w14:paraId="029F6808" w14:textId="3263A1DA" w:rsidR="009106E0" w:rsidRPr="005A1B11" w:rsidDel="008A1155" w:rsidRDefault="009106E0" w:rsidP="00B25B89">
      <w:pPr>
        <w:pStyle w:val="Heading1"/>
        <w:rPr>
          <w:del w:id="124" w:author="Joseph Bryant" w:date="2022-11-02T14:23:00Z"/>
          <w:rFonts w:asciiTheme="minorHAnsi" w:hAnsiTheme="minorHAnsi" w:cstheme="minorHAnsi"/>
          <w:szCs w:val="24"/>
        </w:rPr>
      </w:pPr>
      <w:bookmarkStart w:id="125" w:name="_Toc487209225"/>
      <w:r w:rsidRPr="008A1155">
        <w:rPr>
          <w:rFonts w:asciiTheme="minorHAnsi" w:hAnsiTheme="minorHAnsi" w:cstheme="minorHAnsi"/>
          <w:szCs w:val="24"/>
        </w:rPr>
        <w:t>SCOPE</w:t>
      </w:r>
      <w:bookmarkEnd w:id="125"/>
    </w:p>
    <w:p w14:paraId="4970CBDB" w14:textId="77777777" w:rsidR="008A1155" w:rsidRDefault="008A1155" w:rsidP="00B25B89">
      <w:pPr>
        <w:pStyle w:val="Heading1"/>
        <w:rPr>
          <w:ins w:id="126" w:author="Joseph Bryant" w:date="2022-11-02T14:23:00Z"/>
          <w:rFonts w:asciiTheme="minorHAnsi" w:hAnsiTheme="minorHAnsi" w:cstheme="minorHAnsi"/>
          <w:szCs w:val="24"/>
        </w:rPr>
      </w:pPr>
      <w:bookmarkStart w:id="127" w:name="_Toc487209227"/>
    </w:p>
    <w:p w14:paraId="2953FDA8" w14:textId="5C05112D" w:rsidR="00F3169D" w:rsidRPr="008A1155" w:rsidRDefault="00E868E0" w:rsidP="00B25B89">
      <w:pPr>
        <w:pStyle w:val="Heading1"/>
        <w:rPr>
          <w:ins w:id="128" w:author="Tabitha Lovell" w:date="2022-06-23T22:30:00Z"/>
          <w:rFonts w:asciiTheme="minorHAnsi" w:hAnsiTheme="minorHAnsi" w:cstheme="minorHAnsi"/>
          <w:szCs w:val="24"/>
        </w:rPr>
      </w:pPr>
      <w:r w:rsidRPr="008A1155">
        <w:rPr>
          <w:rFonts w:asciiTheme="minorHAnsi" w:hAnsiTheme="minorHAnsi" w:cstheme="minorHAnsi"/>
          <w:szCs w:val="24"/>
        </w:rPr>
        <w:t>RESPONSIBILITIES</w:t>
      </w:r>
      <w:bookmarkEnd w:id="127"/>
    </w:p>
    <w:p w14:paraId="418B0C1D" w14:textId="0E5C9964" w:rsidR="00682F8F" w:rsidRPr="00682F8F" w:rsidDel="00682F8F" w:rsidRDefault="00682F8F">
      <w:pPr>
        <w:rPr>
          <w:del w:id="129" w:author="Tabitha Lovell" w:date="2022-06-23T22:30:00Z"/>
          <w:rPrChange w:id="130" w:author="Tabitha Lovell" w:date="2022-06-23T22:30:00Z">
            <w:rPr>
              <w:del w:id="131" w:author="Tabitha Lovell" w:date="2022-06-23T22:30:00Z"/>
              <w:rFonts w:asciiTheme="minorHAnsi" w:hAnsiTheme="minorHAnsi" w:cstheme="minorHAnsi"/>
              <w:szCs w:val="24"/>
            </w:rPr>
          </w:rPrChange>
        </w:rPr>
        <w:pPrChange w:id="132" w:author="Tabitha Lovell" w:date="2022-06-23T22:30:00Z">
          <w:pPr>
            <w:pStyle w:val="Heading1"/>
          </w:pPr>
        </w:pPrChange>
      </w:pPr>
    </w:p>
    <w:p w14:paraId="1636EDED" w14:textId="77777777" w:rsidR="00E868E0" w:rsidRPr="00CB19F7" w:rsidRDefault="005C10EF" w:rsidP="00E868E0">
      <w:pPr>
        <w:pStyle w:val="Heading1"/>
        <w:rPr>
          <w:rFonts w:asciiTheme="minorHAnsi" w:hAnsiTheme="minorHAnsi" w:cstheme="minorHAnsi"/>
          <w:szCs w:val="24"/>
        </w:rPr>
      </w:pPr>
      <w:bookmarkStart w:id="133" w:name="_Toc487209228"/>
      <w:r w:rsidRPr="00CB19F7">
        <w:rPr>
          <w:rFonts w:asciiTheme="minorHAnsi" w:hAnsiTheme="minorHAnsi" w:cstheme="minorHAnsi"/>
          <w:szCs w:val="24"/>
        </w:rPr>
        <w:t>R</w:t>
      </w:r>
      <w:r w:rsidR="003041AC" w:rsidRPr="00CB19F7">
        <w:rPr>
          <w:rFonts w:asciiTheme="minorHAnsi" w:hAnsiTheme="minorHAnsi" w:cstheme="minorHAnsi"/>
          <w:szCs w:val="24"/>
        </w:rPr>
        <w:t>ESOURCES</w:t>
      </w:r>
      <w:bookmarkEnd w:id="133"/>
    </w:p>
    <w:p w14:paraId="04BAFD51" w14:textId="79891E46" w:rsidR="00833A20" w:rsidRPr="00CB19F7" w:rsidDel="00682F8F" w:rsidRDefault="00833A20" w:rsidP="0024071B">
      <w:pPr>
        <w:rPr>
          <w:del w:id="134" w:author="Tabitha Lovell" w:date="2022-06-23T22:31:00Z"/>
          <w:rFonts w:asciiTheme="minorHAnsi" w:hAnsiTheme="minorHAnsi" w:cstheme="minorHAnsi"/>
          <w:szCs w:val="24"/>
        </w:rPr>
      </w:pPr>
    </w:p>
    <w:p w14:paraId="6FDCB766" w14:textId="1687218E" w:rsidR="00682F8F" w:rsidRDefault="00682F8F">
      <w:pPr>
        <w:pStyle w:val="ListParagraph"/>
        <w:numPr>
          <w:ilvl w:val="0"/>
          <w:numId w:val="34"/>
        </w:numPr>
        <w:rPr>
          <w:ins w:id="135" w:author="Tabitha Lovell" w:date="2022-06-23T22:31:00Z"/>
        </w:rPr>
        <w:pPrChange w:id="136" w:author="Tabitha Lovell" w:date="2022-06-23T22:30:00Z">
          <w:pPr/>
        </w:pPrChange>
      </w:pPr>
      <w:bookmarkStart w:id="137" w:name="_Toc425326564"/>
      <w:ins w:id="138" w:author="Tabitha Lovell" w:date="2022-06-23T22:30:00Z">
        <w:r>
          <w:t xml:space="preserve">Month </w:t>
        </w:r>
      </w:ins>
      <w:ins w:id="139" w:author="Tabitha Lovell" w:date="2022-06-23T22:31:00Z">
        <w:r>
          <w:t xml:space="preserve">Arrears Summary </w:t>
        </w:r>
      </w:ins>
      <w:ins w:id="140" w:author="Tabitha Lovell" w:date="2022-06-23T22:32:00Z">
        <w:r>
          <w:t>– Risk Reporting, WD5</w:t>
        </w:r>
      </w:ins>
    </w:p>
    <w:p w14:paraId="637BE7E4" w14:textId="4F974752" w:rsidR="00682F8F" w:rsidRDefault="00682F8F">
      <w:pPr>
        <w:pStyle w:val="ListParagraph"/>
        <w:numPr>
          <w:ilvl w:val="0"/>
          <w:numId w:val="34"/>
        </w:numPr>
        <w:rPr>
          <w:ins w:id="141" w:author="Tabitha Lovell" w:date="2022-06-23T22:31:00Z"/>
        </w:rPr>
        <w:pPrChange w:id="142" w:author="Tabitha Lovell" w:date="2022-06-23T22:30:00Z">
          <w:pPr/>
        </w:pPrChange>
      </w:pPr>
      <w:ins w:id="143" w:author="Tabitha Lovell" w:date="2022-06-23T22:31:00Z">
        <w:r>
          <w:t xml:space="preserve">SM MI </w:t>
        </w:r>
      </w:ins>
      <w:ins w:id="144" w:author="Tabitha Lovell" w:date="2022-06-23T22:32:00Z">
        <w:r>
          <w:t>– Risk Reporting, WD3</w:t>
        </w:r>
      </w:ins>
    </w:p>
    <w:p w14:paraId="70E56186" w14:textId="304830AF" w:rsidR="00682F8F" w:rsidRDefault="00DC50B0">
      <w:pPr>
        <w:pStyle w:val="ListParagraph"/>
        <w:numPr>
          <w:ilvl w:val="0"/>
          <w:numId w:val="34"/>
        </w:numPr>
        <w:rPr>
          <w:ins w:id="145" w:author="Tabitha Lovell" w:date="2022-06-23T22:31:00Z"/>
        </w:rPr>
        <w:pPrChange w:id="146" w:author="Tabitha Lovell" w:date="2022-06-23T22:30:00Z">
          <w:pPr/>
        </w:pPrChange>
      </w:pPr>
      <w:r>
        <w:t>AF MI</w:t>
      </w:r>
      <w:ins w:id="147" w:author="Tabitha Lovell" w:date="2022-06-23T22:32:00Z">
        <w:r w:rsidR="00682F8F">
          <w:t xml:space="preserve"> – Risk Reporting, WD3</w:t>
        </w:r>
      </w:ins>
    </w:p>
    <w:p w14:paraId="39F56774" w14:textId="5C807BEB" w:rsidR="00682F8F" w:rsidRDefault="00682F8F">
      <w:pPr>
        <w:pStyle w:val="ListParagraph"/>
        <w:numPr>
          <w:ilvl w:val="0"/>
          <w:numId w:val="34"/>
        </w:numPr>
      </w:pPr>
      <w:ins w:id="148" w:author="Tabitha Lovell" w:date="2022-06-23T22:31:00Z">
        <w:r>
          <w:t>DF Core – BI, WD3</w:t>
        </w:r>
      </w:ins>
    </w:p>
    <w:p w14:paraId="481ED81D" w14:textId="10722FDD" w:rsidR="00DC50B0" w:rsidRPr="006C1223" w:rsidRDefault="00DC50B0" w:rsidP="00DC50B0">
      <w:pPr>
        <w:pStyle w:val="ListParagraph"/>
        <w:numPr>
          <w:ilvl w:val="0"/>
          <w:numId w:val="34"/>
        </w:numPr>
      </w:pPr>
      <w:r>
        <w:t>WBL IFRS9 Extract – WBL, WD3</w:t>
      </w:r>
    </w:p>
    <w:p w14:paraId="31D1C8A2" w14:textId="2D364C60" w:rsidR="0024071B" w:rsidRDefault="00F40F66" w:rsidP="004B0C45">
      <w:pPr>
        <w:pStyle w:val="Heading1"/>
        <w:rPr>
          <w:rFonts w:asciiTheme="minorHAnsi" w:hAnsiTheme="minorHAnsi" w:cstheme="minorHAnsi"/>
          <w:szCs w:val="24"/>
        </w:rPr>
      </w:pPr>
      <w:bookmarkStart w:id="149" w:name="_Toc487209230"/>
      <w:r w:rsidRPr="004B0C45">
        <w:rPr>
          <w:rFonts w:asciiTheme="minorHAnsi" w:hAnsiTheme="minorHAnsi" w:cstheme="minorHAnsi"/>
          <w:szCs w:val="24"/>
        </w:rPr>
        <w:t>PROCEDUR</w:t>
      </w:r>
      <w:bookmarkEnd w:id="149"/>
      <w:ins w:id="150" w:author="Tabitha Lovell" w:date="2021-11-05T11:48:00Z">
        <w:r w:rsidR="00745CDA">
          <w:rPr>
            <w:rFonts w:asciiTheme="minorHAnsi" w:hAnsiTheme="minorHAnsi" w:cstheme="minorHAnsi"/>
            <w:szCs w:val="24"/>
          </w:rPr>
          <w:t>E</w:t>
        </w:r>
      </w:ins>
      <w:del w:id="151" w:author="Tabitha Lovell" w:date="2021-11-05T11:48:00Z">
        <w:r w:rsidR="009E7655" w:rsidRPr="004B0C45" w:rsidDel="00745CDA">
          <w:rPr>
            <w:rFonts w:asciiTheme="minorHAnsi" w:hAnsiTheme="minorHAnsi" w:cstheme="minorHAnsi"/>
            <w:szCs w:val="24"/>
          </w:rPr>
          <w:delText>e</w:delText>
        </w:r>
        <w:r w:rsidR="005A1B11" w:rsidRPr="004B0C45" w:rsidDel="00745CDA">
          <w:rPr>
            <w:rFonts w:asciiTheme="minorHAnsi" w:hAnsiTheme="minorHAnsi" w:cstheme="minorHAnsi"/>
            <w:szCs w:val="24"/>
          </w:rPr>
          <w:delText xml:space="preserve"> </w:delText>
        </w:r>
      </w:del>
      <w:del w:id="152" w:author="Tabitha Lovell" w:date="2021-10-29T10:31:00Z">
        <w:r w:rsidR="005A1B11" w:rsidRPr="004B0C45" w:rsidDel="00711A35">
          <w:rPr>
            <w:rFonts w:asciiTheme="minorHAnsi" w:hAnsiTheme="minorHAnsi" w:cstheme="minorHAnsi"/>
            <w:szCs w:val="24"/>
          </w:rPr>
          <w:delText xml:space="preserve">– </w:delText>
        </w:r>
      </w:del>
      <w:del w:id="153" w:author="Tabitha Lovell" w:date="2022-06-23T23:37:00Z">
        <w:r w:rsidR="00CF3EA7" w:rsidRPr="004B0C45" w:rsidDel="00AB65EA">
          <w:rPr>
            <w:rFonts w:asciiTheme="minorHAnsi" w:hAnsiTheme="minorHAnsi" w:cstheme="minorHAnsi"/>
          </w:rPr>
          <w:br/>
        </w:r>
      </w:del>
    </w:p>
    <w:p w14:paraId="5AE88DE3" w14:textId="75793231" w:rsidR="004B4C50" w:rsidDel="004F5FC9" w:rsidRDefault="004F5FC9">
      <w:pPr>
        <w:rPr>
          <w:del w:id="154" w:author="Tabitha Lovell" w:date="2022-06-23T22:33:00Z"/>
          <w:rFonts w:cs="Calibri"/>
          <w:bCs/>
        </w:rPr>
      </w:pPr>
      <w:ins w:id="155" w:author="Joseph Bryant" w:date="2022-10-27T10:19:00Z">
        <w:r>
          <w:rPr>
            <w:rFonts w:cs="Calibri"/>
            <w:bCs/>
          </w:rPr>
          <w:t>The code used for creation of each of the files</w:t>
        </w:r>
      </w:ins>
      <w:r w:rsidR="00DC50B0">
        <w:rPr>
          <w:rFonts w:cs="Calibri"/>
          <w:bCs/>
        </w:rPr>
        <w:t xml:space="preserve"> (SM/AF/DF only; WBL is manual)</w:t>
      </w:r>
      <w:ins w:id="156" w:author="Joseph Bryant" w:date="2022-10-27T10:19:00Z">
        <w:r>
          <w:rPr>
            <w:rFonts w:cs="Calibri"/>
            <w:bCs/>
          </w:rPr>
          <w:t xml:space="preserve"> is located here:</w:t>
        </w:r>
      </w:ins>
      <w:del w:id="157" w:author="Tabitha Lovell" w:date="2022-06-23T22:33:00Z">
        <w:r w:rsidR="004B4C50" w:rsidRPr="006C1223" w:rsidDel="00E54CE7">
          <w:rPr>
            <w:rFonts w:cs="Calibri"/>
            <w:b/>
          </w:rPr>
          <w:delText>PART A – CREATING FINAL ARREARS POSITIONS FILES</w:delText>
        </w:r>
      </w:del>
    </w:p>
    <w:p w14:paraId="32268873" w14:textId="77777777" w:rsidR="004F5FC9" w:rsidRPr="00E54CE7" w:rsidRDefault="004F5FC9">
      <w:pPr>
        <w:rPr>
          <w:ins w:id="158" w:author="Joseph Bryant" w:date="2022-10-27T10:19:00Z"/>
          <w:rFonts w:cs="Calibri"/>
          <w:b/>
          <w:rPrChange w:id="159" w:author="Tabitha Lovell" w:date="2022-06-23T22:35:00Z">
            <w:rPr>
              <w:ins w:id="160" w:author="Joseph Bryant" w:date="2022-10-27T10:19:00Z"/>
            </w:rPr>
          </w:rPrChange>
        </w:rPr>
      </w:pPr>
    </w:p>
    <w:p w14:paraId="26982BFC" w14:textId="78227491" w:rsidR="004B4C50" w:rsidRPr="002A4F54" w:rsidDel="00E54CE7" w:rsidRDefault="002A4F54">
      <w:pPr>
        <w:rPr>
          <w:ins w:id="161" w:author="Joseph Bryant" w:date="2022-10-27T10:19:00Z"/>
          <w:del w:id="162" w:author="Tabitha Lovell" w:date="2022-06-23T22:33:00Z"/>
          <w:rStyle w:val="Hyperlink"/>
        </w:rPr>
      </w:pPr>
      <w:ins w:id="163" w:author="Joseph Bryant" w:date="2022-10-27T10:19:00Z">
        <w:r>
          <w:fldChar w:fldCharType="begin"/>
        </w:r>
        <w:r>
          <w:instrText xml:space="preserve"> HYPERLINK "\\\\htbplc.net\\users\\Groups\\DEPARTMENTS\\RISK and COMPLIANCE\\Credit Risk Analytics\\Month end arrears and past due\\Shared Arrears Reporting\\Code" </w:instrText>
        </w:r>
        <w:r>
          <w:fldChar w:fldCharType="separate"/>
        </w:r>
        <w:r w:rsidRPr="002A4F54">
          <w:rPr>
            <w:rStyle w:val="Hyperlink"/>
          </w:rPr>
          <w:t>\\htbplc.net\users\Groups\DEPARTMENTS\RISK and COMPLIANCE\Credit Risk Analytics\Month end arrears and past due\Shared Arrears Reporting\Code</w:t>
        </w:r>
      </w:ins>
    </w:p>
    <w:p w14:paraId="50B1EB78" w14:textId="09D6DC89" w:rsidR="0098004D" w:rsidRPr="0098004D" w:rsidDel="00586D2E" w:rsidRDefault="002A4F54">
      <w:pPr>
        <w:pStyle w:val="ListParagraph"/>
        <w:numPr>
          <w:ilvl w:val="0"/>
          <w:numId w:val="43"/>
        </w:numPr>
        <w:rPr>
          <w:ins w:id="164" w:author="Tabitha Lovell" w:date="2022-06-23T23:37:00Z"/>
          <w:del w:id="165" w:author="Joseph Bryant" w:date="2022-10-27T10:18:00Z"/>
          <w:rFonts w:asciiTheme="minorHAnsi" w:hAnsiTheme="minorHAnsi" w:cstheme="minorHAnsi"/>
          <w:rPrChange w:id="166" w:author="Joseph Bryant" w:date="2022-08-24T11:24:00Z">
            <w:rPr>
              <w:ins w:id="167" w:author="Tabitha Lovell" w:date="2022-06-23T23:37:00Z"/>
              <w:del w:id="168" w:author="Joseph Bryant" w:date="2022-10-27T10:18:00Z"/>
            </w:rPr>
          </w:rPrChange>
        </w:rPr>
        <w:pPrChange w:id="169" w:author="Joseph Bryant" w:date="2022-08-24T11:24:00Z">
          <w:pPr>
            <w:pStyle w:val="ListParagraph"/>
            <w:numPr>
              <w:ilvl w:val="1"/>
              <w:numId w:val="31"/>
            </w:numPr>
            <w:ind w:left="1440" w:hanging="360"/>
          </w:pPr>
        </w:pPrChange>
      </w:pPr>
      <w:ins w:id="170" w:author="Joseph Bryant" w:date="2022-10-27T10:19:00Z">
        <w:r>
          <w:fldChar w:fldCharType="end"/>
        </w:r>
      </w:ins>
      <w:del w:id="171" w:author="Joseph Bryant" w:date="2022-10-27T10:18:00Z">
        <w:r w:rsidR="004B0C45" w:rsidRPr="00E54CE7" w:rsidDel="00586D2E">
          <w:rPr>
            <w:rFonts w:asciiTheme="minorHAnsi" w:hAnsiTheme="minorHAnsi" w:cstheme="minorHAnsi"/>
          </w:rPr>
          <w:delText>Got</w:delText>
        </w:r>
      </w:del>
      <w:ins w:id="172" w:author="Tabitha Lovell" w:date="2022-06-23T22:35:00Z">
        <w:del w:id="173" w:author="Joseph Bryant" w:date="2022-10-27T10:18:00Z">
          <w:r w:rsidR="00E54CE7" w:rsidDel="00586D2E">
            <w:rPr>
              <w:rFonts w:asciiTheme="minorHAnsi" w:hAnsiTheme="minorHAnsi" w:cstheme="minorHAnsi"/>
            </w:rPr>
            <w:delText>Go</w:delText>
          </w:r>
        </w:del>
      </w:ins>
      <w:del w:id="174" w:author="Joseph Bryant" w:date="2022-10-27T10:18:00Z">
        <w:r w:rsidR="004B0C45" w:rsidRPr="00E54CE7" w:rsidDel="00586D2E">
          <w:rPr>
            <w:rFonts w:asciiTheme="minorHAnsi" w:hAnsiTheme="minorHAnsi" w:cstheme="minorHAnsi"/>
          </w:rPr>
          <w:delText xml:space="preserve"> to folder </w:delText>
        </w:r>
      </w:del>
      <w:ins w:id="175" w:author="Tabitha Lovell" w:date="2022-06-23T22:33:00Z">
        <w:del w:id="176" w:author="Joseph Bryant" w:date="2022-10-27T10:18:00Z">
          <w:r w:rsidR="00E54CE7" w:rsidDel="00586D2E">
            <w:rPr>
              <w:rFonts w:asciiTheme="minorHAnsi" w:hAnsiTheme="minorHAnsi" w:cstheme="minorHAnsi"/>
            </w:rPr>
            <w:fldChar w:fldCharType="begin"/>
          </w:r>
          <w:r w:rsidR="00E54CE7" w:rsidDel="00586D2E">
            <w:rPr>
              <w:rFonts w:asciiTheme="minorHAnsi" w:hAnsiTheme="minorHAnsi" w:cstheme="minorHAnsi"/>
            </w:rPr>
            <w:delInstrText xml:space="preserve"> HYPERLINK "G:\\DEPARTMENTS\\RISK and COMPLIANCE\\Credit Risk Analytics\\Month end arrears and past due\\Shared Arrears Reporting" </w:delInstrText>
          </w:r>
          <w:r w:rsidR="00E54CE7" w:rsidDel="00586D2E">
            <w:rPr>
              <w:rFonts w:asciiTheme="minorHAnsi" w:hAnsiTheme="minorHAnsi" w:cstheme="minorHAnsi"/>
            </w:rPr>
          </w:r>
          <w:r w:rsidR="00E54CE7" w:rsidDel="00586D2E">
            <w:rPr>
              <w:rFonts w:asciiTheme="minorHAnsi" w:hAnsiTheme="minorHAnsi" w:cstheme="minorHAnsi"/>
            </w:rPr>
            <w:fldChar w:fldCharType="separate"/>
          </w:r>
          <w:r w:rsidR="00E54CE7" w:rsidRPr="00E54CE7" w:rsidDel="00586D2E">
            <w:rPr>
              <w:rStyle w:val="Hyperlink"/>
              <w:rFonts w:asciiTheme="minorHAnsi" w:hAnsiTheme="minorHAnsi" w:cstheme="minorHAnsi"/>
            </w:rPr>
            <w:delText>G:\DEPARTMENTS\RISK and COMPLIANCE\Credit Risk Analytics\Month end arrears and past due\Shared Arrears Reporting</w:delText>
          </w:r>
          <w:r w:rsidR="00E54CE7" w:rsidDel="00586D2E">
            <w:rPr>
              <w:rFonts w:asciiTheme="minorHAnsi" w:hAnsiTheme="minorHAnsi" w:cstheme="minorHAnsi"/>
            </w:rPr>
            <w:fldChar w:fldCharType="end"/>
          </w:r>
        </w:del>
      </w:ins>
    </w:p>
    <w:p w14:paraId="7B353C09" w14:textId="2E9673AD" w:rsidR="00AB65EA" w:rsidDel="002E78E8" w:rsidRDefault="00AB65EA">
      <w:pPr>
        <w:rPr>
          <w:ins w:id="177" w:author="Tabitha Lovell" w:date="2022-06-23T22:37:00Z"/>
          <w:del w:id="178" w:author="Joseph Bryant" w:date="2022-11-02T14:27:00Z"/>
          <w:rFonts w:asciiTheme="minorHAnsi" w:hAnsiTheme="minorHAnsi" w:cstheme="minorHAnsi"/>
        </w:rPr>
        <w:pPrChange w:id="179" w:author="Tabitha Lovell" w:date="2022-06-23T22:35:00Z">
          <w:pPr>
            <w:pStyle w:val="ListParagraph"/>
            <w:numPr>
              <w:ilvl w:val="1"/>
              <w:numId w:val="31"/>
            </w:numPr>
            <w:ind w:left="1440" w:hanging="360"/>
          </w:pPr>
        </w:pPrChange>
      </w:pPr>
    </w:p>
    <w:p w14:paraId="34E5A8EB" w14:textId="0CBB4CAE" w:rsidR="00E54CE7" w:rsidDel="008A1155" w:rsidRDefault="00E54CE7">
      <w:pPr>
        <w:pStyle w:val="Heading2"/>
        <w:rPr>
          <w:ins w:id="180" w:author="Tabitha Lovell" w:date="2022-06-23T22:36:00Z"/>
          <w:del w:id="181" w:author="Joseph Bryant" w:date="2022-11-02T14:23:00Z"/>
          <w:rStyle w:val="Hyperlink"/>
          <w:rFonts w:asciiTheme="minorHAnsi" w:hAnsiTheme="minorHAnsi" w:cstheme="minorHAnsi"/>
          <w:color w:val="auto"/>
          <w:sz w:val="24"/>
        </w:rPr>
        <w:pPrChange w:id="182" w:author="Joseph Bryant" w:date="2022-11-02T14:26:00Z">
          <w:pPr>
            <w:pStyle w:val="ListParagraph"/>
            <w:numPr>
              <w:ilvl w:val="1"/>
              <w:numId w:val="31"/>
            </w:numPr>
            <w:ind w:left="1440" w:hanging="360"/>
          </w:pPr>
        </w:pPrChange>
      </w:pPr>
      <w:ins w:id="183" w:author="Tabitha Lovell" w:date="2022-06-23T22:34:00Z">
        <w:del w:id="184" w:author="Joseph Bryant" w:date="2022-10-27T10:18:00Z">
          <w:r w:rsidRPr="008A1155" w:rsidDel="00586D2E">
            <w:rPr>
              <w:rStyle w:val="Hyperlink"/>
              <w:rFonts w:asciiTheme="minorHAnsi" w:hAnsiTheme="minorHAnsi" w:cstheme="minorHAnsi"/>
              <w:b w:val="0"/>
              <w:color w:val="auto"/>
              <w:sz w:val="24"/>
              <w:rPrChange w:id="185" w:author="Joseph Bryant" w:date="2022-11-02T14:23:00Z">
                <w:rPr>
                  <w:rStyle w:val="Hyperlink"/>
                  <w:rFonts w:asciiTheme="minorHAnsi" w:hAnsiTheme="minorHAnsi" w:cstheme="minorHAnsi"/>
                  <w:b/>
                </w:rPr>
              </w:rPrChange>
            </w:rPr>
            <w:delText>For</w:delText>
          </w:r>
        </w:del>
        <w:del w:id="186" w:author="Joseph Bryant" w:date="2022-11-02T14:25:00Z">
          <w:r w:rsidRPr="008A1155" w:rsidDel="008579A8">
            <w:rPr>
              <w:rStyle w:val="Hyperlink"/>
              <w:rFonts w:asciiTheme="minorHAnsi" w:hAnsiTheme="minorHAnsi" w:cstheme="minorHAnsi"/>
              <w:b w:val="0"/>
              <w:color w:val="auto"/>
              <w:sz w:val="24"/>
              <w:rPrChange w:id="187" w:author="Joseph Bryant" w:date="2022-11-02T14:23:00Z">
                <w:rPr>
                  <w:rStyle w:val="Hyperlink"/>
                  <w:rFonts w:asciiTheme="minorHAnsi" w:hAnsiTheme="minorHAnsi" w:cstheme="minorHAnsi"/>
                  <w:b/>
                </w:rPr>
              </w:rPrChange>
            </w:rPr>
            <w:delText xml:space="preserve"> AF</w:delText>
          </w:r>
        </w:del>
      </w:ins>
      <w:ins w:id="188" w:author="Tabitha Lovell" w:date="2022-06-23T22:35:00Z">
        <w:del w:id="189" w:author="Joseph Bryant" w:date="2022-11-02T14:24:00Z">
          <w:r w:rsidRPr="008A1155" w:rsidDel="008579A8">
            <w:rPr>
              <w:rStyle w:val="Hyperlink"/>
              <w:rFonts w:asciiTheme="minorHAnsi" w:hAnsiTheme="minorHAnsi" w:cstheme="minorHAnsi"/>
              <w:color w:val="auto"/>
              <w:sz w:val="24"/>
            </w:rPr>
            <w:delText>:</w:delText>
          </w:r>
        </w:del>
      </w:ins>
    </w:p>
    <w:p w14:paraId="29A5D667" w14:textId="087959B3" w:rsidR="00E54CE7" w:rsidDel="00E752FD" w:rsidRDefault="00E54CE7">
      <w:pPr>
        <w:pStyle w:val="Heading2"/>
        <w:rPr>
          <w:ins w:id="190" w:author="Tabitha Lovell" w:date="2022-06-23T22:36:00Z"/>
          <w:del w:id="191" w:author="Joseph Bryant" w:date="2022-11-02T14:27:00Z"/>
        </w:rPr>
        <w:pPrChange w:id="192" w:author="Joseph Bryant" w:date="2022-11-02T14:26:00Z">
          <w:pPr>
            <w:pStyle w:val="ListParagraph"/>
            <w:numPr>
              <w:ilvl w:val="1"/>
              <w:numId w:val="31"/>
            </w:numPr>
            <w:ind w:left="1440" w:hanging="360"/>
          </w:pPr>
        </w:pPrChange>
      </w:pPr>
    </w:p>
    <w:p w14:paraId="3113C60E" w14:textId="3ECB70A0" w:rsidR="00E54CE7" w:rsidDel="005E5B33" w:rsidRDefault="00E54CE7">
      <w:pPr>
        <w:pStyle w:val="ListParagraph"/>
        <w:numPr>
          <w:ilvl w:val="0"/>
          <w:numId w:val="35"/>
        </w:numPr>
        <w:rPr>
          <w:ins w:id="193" w:author="Tabitha Lovell" w:date="2022-06-23T22:38:00Z"/>
          <w:del w:id="194" w:author="Joseph Bryant" w:date="2022-08-24T11:19:00Z"/>
        </w:rPr>
        <w:pPrChange w:id="195" w:author="Tabitha Lovell" w:date="2022-06-23T22:37:00Z">
          <w:pPr>
            <w:pStyle w:val="ListParagraph"/>
            <w:numPr>
              <w:ilvl w:val="1"/>
              <w:numId w:val="31"/>
            </w:numPr>
            <w:ind w:left="1440" w:hanging="360"/>
          </w:pPr>
        </w:pPrChange>
      </w:pPr>
      <w:ins w:id="196" w:author="Tabitha Lovell" w:date="2022-06-23T22:37:00Z">
        <w:del w:id="197" w:author="Joseph Bryant" w:date="2022-08-24T11:19:00Z">
          <w:r w:rsidDel="005E5B33">
            <w:delText xml:space="preserve">Copy the latest </w:delText>
          </w:r>
          <w:r w:rsidRPr="00E54CE7" w:rsidDel="005E5B33">
            <w:rPr>
              <w:b/>
              <w:rPrChange w:id="198" w:author="Tabitha Lovell" w:date="2022-06-23T22:38:00Z">
                <w:rPr/>
              </w:rPrChange>
            </w:rPr>
            <w:delText>AF_Arrears_YYYYMM.csv</w:delText>
          </w:r>
          <w:r w:rsidDel="005E5B33">
            <w:delText xml:space="preserve"> file and rename with the current reporting month.</w:delText>
          </w:r>
        </w:del>
      </w:ins>
    </w:p>
    <w:p w14:paraId="27F001AC" w14:textId="6153AB2C" w:rsidR="00E54CE7" w:rsidDel="005E5B33" w:rsidRDefault="00E54CE7">
      <w:pPr>
        <w:pStyle w:val="ListParagraph"/>
        <w:numPr>
          <w:ilvl w:val="0"/>
          <w:numId w:val="35"/>
        </w:numPr>
        <w:rPr>
          <w:ins w:id="199" w:author="Tabitha Lovell" w:date="2022-06-23T22:38:00Z"/>
          <w:del w:id="200" w:author="Joseph Bryant" w:date="2022-08-24T11:19:00Z"/>
        </w:rPr>
        <w:pPrChange w:id="201" w:author="Tabitha Lovell" w:date="2022-06-23T22:37:00Z">
          <w:pPr>
            <w:pStyle w:val="ListParagraph"/>
            <w:numPr>
              <w:ilvl w:val="1"/>
              <w:numId w:val="31"/>
            </w:numPr>
            <w:ind w:left="1440" w:hanging="360"/>
          </w:pPr>
        </w:pPrChange>
      </w:pPr>
      <w:ins w:id="202" w:author="Tabitha Lovell" w:date="2022-06-23T22:38:00Z">
        <w:del w:id="203" w:author="Joseph Bryant" w:date="2022-08-24T11:19:00Z">
          <w:r w:rsidDel="005E5B33">
            <w:delText xml:space="preserve">Open the newly copied file and delete </w:delText>
          </w:r>
        </w:del>
      </w:ins>
      <w:ins w:id="204" w:author="Tabitha Lovell" w:date="2022-06-23T22:39:00Z">
        <w:del w:id="205" w:author="Joseph Bryant" w:date="2022-08-24T11:19:00Z">
          <w:r w:rsidDel="005E5B33">
            <w:delText>everything except the first row.</w:delText>
          </w:r>
        </w:del>
      </w:ins>
    </w:p>
    <w:p w14:paraId="5491806E" w14:textId="78548C24" w:rsidR="00E54CE7" w:rsidRPr="008947C6" w:rsidDel="005E5B33" w:rsidRDefault="00E54CE7">
      <w:pPr>
        <w:pStyle w:val="ListParagraph"/>
        <w:numPr>
          <w:ilvl w:val="0"/>
          <w:numId w:val="35"/>
        </w:numPr>
        <w:rPr>
          <w:ins w:id="206" w:author="Tabitha Lovell" w:date="2022-06-23T22:41:00Z"/>
          <w:del w:id="207" w:author="Joseph Bryant" w:date="2022-08-24T11:19:00Z"/>
          <w:rStyle w:val="Hyperlink"/>
          <w:color w:val="auto"/>
          <w:szCs w:val="20"/>
          <w:u w:val="none"/>
          <w:lang w:val="en-US"/>
        </w:rPr>
        <w:pPrChange w:id="208" w:author="Tabitha Lovell" w:date="2022-06-23T22:37:00Z">
          <w:pPr>
            <w:pStyle w:val="ListParagraph"/>
            <w:numPr>
              <w:ilvl w:val="1"/>
              <w:numId w:val="31"/>
            </w:numPr>
            <w:ind w:left="1440" w:hanging="360"/>
          </w:pPr>
        </w:pPrChange>
      </w:pPr>
      <w:ins w:id="209" w:author="Tabitha Lovell" w:date="2022-06-23T22:39:00Z">
        <w:del w:id="210" w:author="Joseph Bryant" w:date="2022-08-24T11:19:00Z">
          <w:r w:rsidDel="005E5B33">
            <w:delText xml:space="preserve">Open the </w:delText>
          </w:r>
        </w:del>
      </w:ins>
      <w:ins w:id="211" w:author="Tabitha Lovell" w:date="2022-07-07T15:20:00Z">
        <w:del w:id="212" w:author="Joseph Bryant" w:date="2022-08-24T11:19:00Z">
          <w:r w:rsidR="004C625C" w:rsidDel="005E5B33">
            <w:rPr>
              <w:b/>
            </w:rPr>
            <w:delText>Final_</w:delText>
          </w:r>
        </w:del>
      </w:ins>
      <w:ins w:id="213" w:author="Tabitha Lovell" w:date="2022-06-23T22:39:00Z">
        <w:del w:id="214" w:author="Joseph Bryant" w:date="2022-08-24T11:19:00Z">
          <w:r w:rsidDel="005E5B33">
            <w:rPr>
              <w:b/>
            </w:rPr>
            <w:delText>Arrears_list</w:delText>
          </w:r>
        </w:del>
      </w:ins>
      <w:ins w:id="215" w:author="Tabitha Lovell" w:date="2022-06-23T22:40:00Z">
        <w:del w:id="216" w:author="Joseph Bryant" w:date="2022-08-24T11:19:00Z">
          <w:r w:rsidDel="005E5B33">
            <w:rPr>
              <w:b/>
            </w:rPr>
            <w:delText>_</w:delText>
          </w:r>
        </w:del>
      </w:ins>
      <w:ins w:id="217" w:author="Tabitha Lovell" w:date="2022-07-07T15:20:00Z">
        <w:del w:id="218" w:author="Joseph Bryant" w:date="2022-08-24T11:19:00Z">
          <w:r w:rsidR="004C625C" w:rsidDel="005E5B33">
            <w:rPr>
              <w:b/>
            </w:rPr>
            <w:delText>YYYYMM</w:delText>
          </w:r>
        </w:del>
      </w:ins>
      <w:ins w:id="219" w:author="Tabitha Lovell" w:date="2022-06-23T22:40:00Z">
        <w:del w:id="220" w:author="Joseph Bryant" w:date="2022-08-24T11:19:00Z">
          <w:r w:rsidDel="005E5B33">
            <w:rPr>
              <w:b/>
            </w:rPr>
            <w:delText xml:space="preserve">.xlsx </w:delText>
          </w:r>
          <w:r w:rsidDel="005E5B33">
            <w:delText>saved in</w:delText>
          </w:r>
        </w:del>
      </w:ins>
      <w:ins w:id="221" w:author="Tabitha Lovell" w:date="2022-06-23T22:41:00Z">
        <w:del w:id="222" w:author="Joseph Bryant" w:date="2022-08-24T11:19:00Z">
          <w:r w:rsidDel="005E5B33">
            <w:delText>:</w:delText>
          </w:r>
        </w:del>
      </w:ins>
      <w:ins w:id="223" w:author="Tabitha Lovell" w:date="2022-06-23T22:40:00Z">
        <w:del w:id="224" w:author="Joseph Bryant" w:date="2022-08-24T11:19:00Z">
          <w:r w:rsidDel="005E5B33">
            <w:delText xml:space="preserve"> </w:delText>
          </w:r>
        </w:del>
      </w:ins>
      <w:ins w:id="225" w:author="Tabitha Lovell" w:date="2022-06-23T22:41:00Z">
        <w:del w:id="226" w:author="Joseph Bryant" w:date="2022-08-24T11:19:00Z">
          <w:r w:rsidDel="005E5B33">
            <w:rPr>
              <w:rStyle w:val="Hyperlink"/>
            </w:rPr>
            <w:fldChar w:fldCharType="begin"/>
          </w:r>
          <w:r w:rsidDel="005E5B33">
            <w:rPr>
              <w:rStyle w:val="Hyperlink"/>
            </w:rPr>
            <w:delInstrText xml:space="preserve"> HYPERLINK "G:\\DEPARTMENTS\\RISK and COMPLIANCE\\Credit Risk Analytics\\2 - Asset Finance\\Monthly source data\\" </w:delInstrText>
          </w:r>
          <w:r w:rsidDel="005E5B33">
            <w:rPr>
              <w:rStyle w:val="Hyperlink"/>
            </w:rPr>
          </w:r>
          <w:r w:rsidDel="005E5B33">
            <w:rPr>
              <w:rStyle w:val="Hyperlink"/>
            </w:rPr>
            <w:fldChar w:fldCharType="separate"/>
          </w:r>
          <w:r w:rsidRPr="00E54CE7" w:rsidDel="005E5B33">
            <w:rPr>
              <w:rStyle w:val="Hyperlink"/>
            </w:rPr>
            <w:delText>G:\DEPARTMENTS\RISK and COMPLIANCE\Credit Risk Analytics\2 - Asset Finance\Monthly source data\</w:delText>
          </w:r>
          <w:r w:rsidDel="005E5B33">
            <w:rPr>
              <w:rStyle w:val="Hyperlink"/>
            </w:rPr>
            <w:fldChar w:fldCharType="end"/>
          </w:r>
        </w:del>
      </w:ins>
      <w:ins w:id="227" w:author="Tabitha Lovell" w:date="2022-06-23T22:40:00Z">
        <w:del w:id="228" w:author="Joseph Bryant" w:date="2022-08-24T11:19:00Z">
          <w:r w:rsidRPr="00A57C7F" w:rsidDel="005E5B33">
            <w:rPr>
              <w:rStyle w:val="Hyperlink"/>
            </w:rPr>
            <w:delText>YYYY-MM\</w:delText>
          </w:r>
        </w:del>
      </w:ins>
    </w:p>
    <w:p w14:paraId="73290F68" w14:textId="36F00B75" w:rsidR="00E54CE7" w:rsidDel="005E5B33" w:rsidRDefault="00E54CE7">
      <w:pPr>
        <w:pStyle w:val="ListParagraph"/>
        <w:numPr>
          <w:ilvl w:val="1"/>
          <w:numId w:val="35"/>
        </w:numPr>
        <w:rPr>
          <w:ins w:id="229" w:author="Tabitha Lovell" w:date="2022-06-23T22:42:00Z"/>
          <w:del w:id="230" w:author="Joseph Bryant" w:date="2022-08-24T11:19:00Z"/>
          <w:rStyle w:val="Hyperlink"/>
          <w:color w:val="auto"/>
          <w:szCs w:val="20"/>
          <w:u w:val="none"/>
          <w:lang w:val="en-US"/>
        </w:rPr>
        <w:pPrChange w:id="231" w:author="Tabitha Lovell" w:date="2022-06-23T22:41:00Z">
          <w:pPr>
            <w:pStyle w:val="ListParagraph"/>
            <w:numPr>
              <w:ilvl w:val="1"/>
              <w:numId w:val="31"/>
            </w:numPr>
            <w:ind w:left="1440" w:hanging="360"/>
          </w:pPr>
        </w:pPrChange>
      </w:pPr>
      <w:ins w:id="232" w:author="Tabitha Lovell" w:date="2022-06-23T22:41:00Z">
        <w:del w:id="233" w:author="Joseph Bryant" w:date="2022-08-24T11:19:00Z">
          <w:r w:rsidDel="005E5B33">
            <w:rPr>
              <w:rStyle w:val="Hyperlink"/>
              <w:color w:val="auto"/>
              <w:u w:val="none"/>
            </w:rPr>
            <w:delText>If this file is not available, contact the member of the Risk Reporting Team who ran the data3b process this month (this file is an output of Data3b</w:delText>
          </w:r>
        </w:del>
      </w:ins>
      <w:ins w:id="234" w:author="Tabitha Lovell" w:date="2022-06-23T22:42:00Z">
        <w:del w:id="235" w:author="Joseph Bryant" w:date="2022-08-24T11:19:00Z">
          <w:r w:rsidDel="005E5B33">
            <w:rPr>
              <w:rStyle w:val="Hyperlink"/>
              <w:color w:val="auto"/>
              <w:u w:val="none"/>
            </w:rPr>
            <w:delText>)</w:delText>
          </w:r>
        </w:del>
      </w:ins>
    </w:p>
    <w:p w14:paraId="0B4188A8" w14:textId="65B294EF" w:rsidR="00E54CE7" w:rsidDel="005E5B33" w:rsidRDefault="00E54CE7">
      <w:pPr>
        <w:pStyle w:val="ListParagraph"/>
        <w:numPr>
          <w:ilvl w:val="0"/>
          <w:numId w:val="35"/>
        </w:numPr>
        <w:rPr>
          <w:ins w:id="236" w:author="Tabitha Lovell" w:date="2022-06-23T22:52:00Z"/>
          <w:del w:id="237" w:author="Joseph Bryant" w:date="2022-08-24T11:19:00Z"/>
        </w:rPr>
        <w:pPrChange w:id="238" w:author="Tabitha Lovell" w:date="2022-06-23T22:42:00Z">
          <w:pPr>
            <w:pStyle w:val="ListParagraph"/>
            <w:numPr>
              <w:ilvl w:val="1"/>
              <w:numId w:val="31"/>
            </w:numPr>
            <w:ind w:left="1440" w:hanging="360"/>
          </w:pPr>
        </w:pPrChange>
      </w:pPr>
      <w:ins w:id="239" w:author="Tabitha Lovell" w:date="2022-06-23T22:44:00Z">
        <w:del w:id="240" w:author="Joseph Bryant" w:date="2022-08-24T11:19:00Z">
          <w:r w:rsidDel="005E5B33">
            <w:delText xml:space="preserve">Update the </w:delText>
          </w:r>
          <w:r w:rsidRPr="00B0557B" w:rsidDel="005E5B33">
            <w:rPr>
              <w:b/>
              <w:rPrChange w:id="241" w:author="Tabitha Lovell" w:date="2022-06-23T22:52:00Z">
                <w:rPr/>
              </w:rPrChange>
            </w:rPr>
            <w:delText>AF_Arrears_YYYYMM.csv</w:delText>
          </w:r>
          <w:r w:rsidDel="005E5B33">
            <w:delText xml:space="preserve"> using </w:delText>
          </w:r>
        </w:del>
      </w:ins>
      <w:ins w:id="242" w:author="Tabitha Lovell" w:date="2022-06-23T22:52:00Z">
        <w:del w:id="243" w:author="Joseph Bryant" w:date="2022-08-24T11:19:00Z">
          <w:r w:rsidR="00B0557B" w:rsidDel="005E5B33">
            <w:delText xml:space="preserve">the </w:delText>
          </w:r>
        </w:del>
      </w:ins>
      <w:ins w:id="244" w:author="Tabitha Lovell" w:date="2022-07-07T15:21:00Z">
        <w:del w:id="245" w:author="Joseph Bryant" w:date="2022-08-24T11:19:00Z">
          <w:r w:rsidR="004C625C" w:rsidDel="005E5B33">
            <w:rPr>
              <w:b/>
            </w:rPr>
            <w:delText xml:space="preserve">Final_Arrears_list_YYYYMM.xlsx </w:delText>
          </w:r>
        </w:del>
      </w:ins>
      <w:ins w:id="246" w:author="Tabitha Lovell" w:date="2022-06-23T22:44:00Z">
        <w:del w:id="247" w:author="Joseph Bryant" w:date="2022-08-24T11:19:00Z">
          <w:r w:rsidDel="005E5B33">
            <w:delText>as follows:</w:delText>
          </w:r>
        </w:del>
      </w:ins>
    </w:p>
    <w:p w14:paraId="19464267" w14:textId="0F0880E0" w:rsidR="00B0557B" w:rsidDel="005E5B33" w:rsidRDefault="00B0557B">
      <w:pPr>
        <w:pStyle w:val="ListParagraph"/>
        <w:rPr>
          <w:ins w:id="248" w:author="Tabitha Lovell" w:date="2022-06-23T22:44:00Z"/>
          <w:del w:id="249" w:author="Joseph Bryant" w:date="2022-08-24T11:19:00Z"/>
        </w:rPr>
        <w:pPrChange w:id="250" w:author="Tabitha Lovell" w:date="2022-06-23T22:52:00Z">
          <w:pPr>
            <w:pStyle w:val="ListParagraph"/>
            <w:numPr>
              <w:ilvl w:val="1"/>
              <w:numId w:val="31"/>
            </w:numPr>
            <w:ind w:left="1440" w:hanging="360"/>
          </w:pPr>
        </w:pPrChange>
      </w:pPr>
    </w:p>
    <w:tbl>
      <w:tblPr>
        <w:tblStyle w:val="TableGrid"/>
        <w:tblW w:w="0" w:type="auto"/>
        <w:tblInd w:w="720" w:type="dxa"/>
        <w:tblLook w:val="04A0" w:firstRow="1" w:lastRow="0" w:firstColumn="1" w:lastColumn="0" w:noHBand="0" w:noVBand="1"/>
        <w:tblPrChange w:id="251" w:author="Tabitha Lovell" w:date="2022-06-23T23:39:00Z">
          <w:tblPr>
            <w:tblStyle w:val="TableGrid"/>
            <w:tblW w:w="0" w:type="auto"/>
            <w:tblInd w:w="720" w:type="dxa"/>
            <w:tblLook w:val="04A0" w:firstRow="1" w:lastRow="0" w:firstColumn="1" w:lastColumn="0" w:noHBand="0" w:noVBand="1"/>
          </w:tblPr>
        </w:tblPrChange>
      </w:tblPr>
      <w:tblGrid>
        <w:gridCol w:w="4378"/>
        <w:gridCol w:w="4828"/>
        <w:tblGridChange w:id="252">
          <w:tblGrid>
            <w:gridCol w:w="4378"/>
            <w:gridCol w:w="231"/>
            <w:gridCol w:w="30"/>
            <w:gridCol w:w="4567"/>
          </w:tblGrid>
        </w:tblGridChange>
      </w:tblGrid>
      <w:tr w:rsidR="00E54CE7" w:rsidDel="005E5B33" w14:paraId="7B6F2809" w14:textId="73C8A81D" w:rsidTr="00AB65EA">
        <w:trPr>
          <w:trHeight w:val="369"/>
          <w:ins w:id="253" w:author="Tabitha Lovell" w:date="2022-06-23T22:45:00Z"/>
          <w:del w:id="254" w:author="Joseph Bryant" w:date="2022-08-24T11:19:00Z"/>
        </w:trPr>
        <w:tc>
          <w:tcPr>
            <w:tcW w:w="4378" w:type="dxa"/>
            <w:tcPrChange w:id="255" w:author="Tabitha Lovell" w:date="2022-06-23T23:39:00Z">
              <w:tcPr>
                <w:tcW w:w="4963" w:type="dxa"/>
                <w:gridSpan w:val="2"/>
              </w:tcPr>
            </w:tcPrChange>
          </w:tcPr>
          <w:p w14:paraId="7E8DF78D" w14:textId="075A5632" w:rsidR="00E54CE7" w:rsidRPr="00E54CE7" w:rsidDel="005E5B33" w:rsidRDefault="00AB65EA" w:rsidP="00E54CE7">
            <w:pPr>
              <w:pStyle w:val="ListParagraph"/>
              <w:ind w:left="0"/>
              <w:rPr>
                <w:ins w:id="256" w:author="Tabitha Lovell" w:date="2022-06-23T22:45:00Z"/>
                <w:del w:id="257" w:author="Joseph Bryant" w:date="2022-08-24T11:19:00Z"/>
                <w:b/>
                <w:rPrChange w:id="258" w:author="Tabitha Lovell" w:date="2022-06-23T22:45:00Z">
                  <w:rPr>
                    <w:ins w:id="259" w:author="Tabitha Lovell" w:date="2022-06-23T22:45:00Z"/>
                    <w:del w:id="260" w:author="Joseph Bryant" w:date="2022-08-24T11:19:00Z"/>
                  </w:rPr>
                </w:rPrChange>
              </w:rPr>
            </w:pPr>
            <w:ins w:id="261" w:author="Tabitha Lovell" w:date="2022-06-23T23:39:00Z">
              <w:del w:id="262" w:author="Joseph Bryant" w:date="2022-08-24T11:19:00Z">
                <w:r w:rsidDel="005E5B33">
                  <w:rPr>
                    <w:b/>
                  </w:rPr>
                  <w:delText xml:space="preserve">To update this column in… </w:delText>
                </w:r>
              </w:del>
            </w:ins>
            <w:ins w:id="263" w:author="Tabitha Lovell" w:date="2022-06-23T22:45:00Z">
              <w:del w:id="264" w:author="Joseph Bryant" w:date="2022-08-24T11:19:00Z">
                <w:r w:rsidR="00E54CE7" w:rsidRPr="000D0687" w:rsidDel="005E5B33">
                  <w:rPr>
                    <w:b/>
                  </w:rPr>
                  <w:delText>AF_Arrears_YYYYMM.csv</w:delText>
                </w:r>
              </w:del>
            </w:ins>
          </w:p>
        </w:tc>
        <w:tc>
          <w:tcPr>
            <w:tcW w:w="4828" w:type="dxa"/>
            <w:tcPrChange w:id="265" w:author="Tabitha Lovell" w:date="2022-06-23T23:39:00Z">
              <w:tcPr>
                <w:tcW w:w="4963" w:type="dxa"/>
                <w:gridSpan w:val="2"/>
              </w:tcPr>
            </w:tcPrChange>
          </w:tcPr>
          <w:p w14:paraId="577DCB45" w14:textId="140FA287" w:rsidR="00AB65EA" w:rsidDel="005E5B33" w:rsidRDefault="00AB65EA" w:rsidP="00E54CE7">
            <w:pPr>
              <w:pStyle w:val="ListParagraph"/>
              <w:ind w:left="0"/>
              <w:rPr>
                <w:ins w:id="266" w:author="Tabitha Lovell" w:date="2022-06-23T23:40:00Z"/>
                <w:del w:id="267" w:author="Joseph Bryant" w:date="2022-08-24T11:19:00Z"/>
                <w:b/>
              </w:rPr>
            </w:pPr>
            <w:ins w:id="268" w:author="Tabitha Lovell" w:date="2022-06-23T23:40:00Z">
              <w:del w:id="269" w:author="Joseph Bryant" w:date="2022-08-24T11:19:00Z">
                <w:r w:rsidDel="005E5B33">
                  <w:rPr>
                    <w:b/>
                  </w:rPr>
                  <w:delText>Use the following column in…</w:delText>
                </w:r>
              </w:del>
            </w:ins>
          </w:p>
          <w:p w14:paraId="275ED070" w14:textId="35A0C595" w:rsidR="00E54CE7" w:rsidDel="005E5B33" w:rsidRDefault="0019738F" w:rsidP="00E54CE7">
            <w:pPr>
              <w:pStyle w:val="ListParagraph"/>
              <w:ind w:left="0"/>
              <w:rPr>
                <w:ins w:id="270" w:author="Tabitha Lovell" w:date="2022-06-23T22:45:00Z"/>
                <w:del w:id="271" w:author="Joseph Bryant" w:date="2022-08-24T11:19:00Z"/>
              </w:rPr>
            </w:pPr>
            <w:ins w:id="272" w:author="Tabitha Lovell" w:date="2022-07-20T11:15:00Z">
              <w:del w:id="273" w:author="Joseph Bryant" w:date="2022-08-24T11:19:00Z">
                <w:r w:rsidDel="005E5B33">
                  <w:rPr>
                    <w:b/>
                  </w:rPr>
                  <w:delText>Final_A</w:delText>
                </w:r>
              </w:del>
            </w:ins>
            <w:ins w:id="274" w:author="Tabitha Lovell" w:date="2022-06-23T22:45:00Z">
              <w:del w:id="275" w:author="Joseph Bryant" w:date="2022-08-24T11:19:00Z">
                <w:r w:rsidR="00E54CE7" w:rsidDel="005E5B33">
                  <w:rPr>
                    <w:b/>
                  </w:rPr>
                  <w:delText>rrears_list_MonYY.xlsx</w:delText>
                </w:r>
              </w:del>
            </w:ins>
          </w:p>
        </w:tc>
      </w:tr>
      <w:tr w:rsidR="00E54CE7" w:rsidDel="005E5B33" w14:paraId="4A6193AA" w14:textId="332CA0FE" w:rsidTr="00AB65EA">
        <w:trPr>
          <w:ins w:id="276" w:author="Tabitha Lovell" w:date="2022-06-23T22:45:00Z"/>
          <w:del w:id="277" w:author="Joseph Bryant" w:date="2022-08-24T11:19:00Z"/>
        </w:trPr>
        <w:tc>
          <w:tcPr>
            <w:tcW w:w="4378" w:type="dxa"/>
            <w:tcPrChange w:id="278" w:author="Tabitha Lovell" w:date="2022-06-23T23:39:00Z">
              <w:tcPr>
                <w:tcW w:w="4963" w:type="dxa"/>
                <w:gridSpan w:val="3"/>
              </w:tcPr>
            </w:tcPrChange>
          </w:tcPr>
          <w:p w14:paraId="725FC8D1" w14:textId="6805E53C" w:rsidR="00E54CE7" w:rsidDel="005E5B33" w:rsidRDefault="001A012C" w:rsidP="00E54CE7">
            <w:pPr>
              <w:pStyle w:val="ListParagraph"/>
              <w:ind w:left="0"/>
              <w:rPr>
                <w:ins w:id="279" w:author="Tabitha Lovell" w:date="2022-06-23T22:45:00Z"/>
                <w:del w:id="280" w:author="Joseph Bryant" w:date="2022-08-24T11:19:00Z"/>
              </w:rPr>
            </w:pPr>
            <w:ins w:id="281" w:author="Tabitha Lovell" w:date="2022-06-23T22:45:00Z">
              <w:del w:id="282" w:author="Joseph Bryant" w:date="2022-08-24T11:19:00Z">
                <w:r w:rsidDel="005E5B33">
                  <w:delText>Report_Date (column B)</w:delText>
                </w:r>
              </w:del>
            </w:ins>
          </w:p>
        </w:tc>
        <w:tc>
          <w:tcPr>
            <w:tcW w:w="4828" w:type="dxa"/>
            <w:tcPrChange w:id="283" w:author="Tabitha Lovell" w:date="2022-06-23T23:39:00Z">
              <w:tcPr>
                <w:tcW w:w="4963" w:type="dxa"/>
              </w:tcPr>
            </w:tcPrChange>
          </w:tcPr>
          <w:p w14:paraId="5FA7FB53" w14:textId="1EA4CBD6" w:rsidR="00E54CE7" w:rsidDel="005E5B33" w:rsidRDefault="001A012C">
            <w:pPr>
              <w:pStyle w:val="ListParagraph"/>
              <w:ind w:left="0"/>
              <w:rPr>
                <w:ins w:id="284" w:author="Tabitha Lovell" w:date="2022-06-23T22:45:00Z"/>
                <w:del w:id="285" w:author="Joseph Bryant" w:date="2022-08-24T11:19:00Z"/>
              </w:rPr>
            </w:pPr>
            <w:ins w:id="286" w:author="Tabitha Lovell" w:date="2022-06-23T22:45:00Z">
              <w:del w:id="287" w:author="Joseph Bryant" w:date="2022-08-24T11:19:00Z">
                <w:r w:rsidDel="005E5B33">
                  <w:delText xml:space="preserve">Report_Date (column </w:delText>
                </w:r>
              </w:del>
            </w:ins>
            <w:ins w:id="288" w:author="Tabitha Lovell" w:date="2022-07-20T11:17:00Z">
              <w:del w:id="289" w:author="Joseph Bryant" w:date="2022-08-11T12:51:00Z">
                <w:r w:rsidR="0019738F" w:rsidDel="006C1223">
                  <w:delText>E</w:delText>
                </w:r>
              </w:del>
            </w:ins>
            <w:ins w:id="290" w:author="Tabitha Lovell" w:date="2022-06-23T22:45:00Z">
              <w:del w:id="291" w:author="Joseph Bryant" w:date="2022-08-24T11:19:00Z">
                <w:r w:rsidDel="005E5B33">
                  <w:delText>)</w:delText>
                </w:r>
              </w:del>
            </w:ins>
          </w:p>
        </w:tc>
      </w:tr>
      <w:tr w:rsidR="00E54CE7" w:rsidDel="005E5B33" w14:paraId="281490BF" w14:textId="3376DAA7" w:rsidTr="00AB65EA">
        <w:trPr>
          <w:ins w:id="292" w:author="Tabitha Lovell" w:date="2022-06-23T22:45:00Z"/>
          <w:del w:id="293" w:author="Joseph Bryant" w:date="2022-08-24T11:19:00Z"/>
        </w:trPr>
        <w:tc>
          <w:tcPr>
            <w:tcW w:w="4378" w:type="dxa"/>
            <w:tcPrChange w:id="294" w:author="Tabitha Lovell" w:date="2022-06-23T23:39:00Z">
              <w:tcPr>
                <w:tcW w:w="4963" w:type="dxa"/>
                <w:gridSpan w:val="3"/>
              </w:tcPr>
            </w:tcPrChange>
          </w:tcPr>
          <w:p w14:paraId="1C6ACBE8" w14:textId="08CC8ADC" w:rsidR="00E54CE7" w:rsidDel="005E5B33" w:rsidRDefault="001A012C" w:rsidP="00E54CE7">
            <w:pPr>
              <w:pStyle w:val="ListParagraph"/>
              <w:ind w:left="0"/>
              <w:rPr>
                <w:ins w:id="295" w:author="Tabitha Lovell" w:date="2022-06-23T22:45:00Z"/>
                <w:del w:id="296" w:author="Joseph Bryant" w:date="2022-08-24T11:19:00Z"/>
              </w:rPr>
            </w:pPr>
            <w:ins w:id="297" w:author="Tabitha Lovell" w:date="2022-06-23T22:46:00Z">
              <w:del w:id="298" w:author="Joseph Bryant" w:date="2022-08-24T11:19:00Z">
                <w:r w:rsidDel="005E5B33">
                  <w:delText>Account_Number (column C)</w:delText>
                </w:r>
              </w:del>
            </w:ins>
          </w:p>
        </w:tc>
        <w:tc>
          <w:tcPr>
            <w:tcW w:w="4828" w:type="dxa"/>
            <w:tcPrChange w:id="299" w:author="Tabitha Lovell" w:date="2022-06-23T23:39:00Z">
              <w:tcPr>
                <w:tcW w:w="4963" w:type="dxa"/>
              </w:tcPr>
            </w:tcPrChange>
          </w:tcPr>
          <w:p w14:paraId="481D5361" w14:textId="7769DE02" w:rsidR="00E54CE7" w:rsidDel="005E5B33" w:rsidRDefault="001A012C">
            <w:pPr>
              <w:pStyle w:val="ListParagraph"/>
              <w:ind w:left="0"/>
              <w:rPr>
                <w:ins w:id="300" w:author="Tabitha Lovell" w:date="2022-06-23T22:45:00Z"/>
                <w:del w:id="301" w:author="Joseph Bryant" w:date="2022-08-24T11:19:00Z"/>
              </w:rPr>
            </w:pPr>
            <w:ins w:id="302" w:author="Tabitha Lovell" w:date="2022-06-23T22:46:00Z">
              <w:del w:id="303" w:author="Joseph Bryant" w:date="2022-08-11T12:53:00Z">
                <w:r w:rsidDel="006C1223">
                  <w:delText>Alfa_Account</w:delText>
                </w:r>
              </w:del>
              <w:del w:id="304" w:author="Joseph Bryant" w:date="2022-08-24T11:19:00Z">
                <w:r w:rsidDel="005E5B33">
                  <w:delText xml:space="preserve"> (column </w:delText>
                </w:r>
              </w:del>
            </w:ins>
            <w:ins w:id="305" w:author="Tabitha Lovell" w:date="2022-07-07T15:27:00Z">
              <w:del w:id="306" w:author="Joseph Bryant" w:date="2022-08-11T12:53:00Z">
                <w:r w:rsidR="00C30861" w:rsidDel="006C1223">
                  <w:delText>B</w:delText>
                </w:r>
              </w:del>
            </w:ins>
            <w:ins w:id="307" w:author="Tabitha Lovell" w:date="2022-06-23T22:46:00Z">
              <w:del w:id="308" w:author="Joseph Bryant" w:date="2022-08-24T11:19:00Z">
                <w:r w:rsidDel="005E5B33">
                  <w:delText>)</w:delText>
                </w:r>
              </w:del>
            </w:ins>
          </w:p>
        </w:tc>
      </w:tr>
      <w:tr w:rsidR="001A012C" w:rsidDel="005E5B33" w14:paraId="5AF8839D" w14:textId="3C81DEF6" w:rsidTr="00AB65EA">
        <w:trPr>
          <w:ins w:id="309" w:author="Tabitha Lovell" w:date="2022-06-23T22:46:00Z"/>
          <w:del w:id="310" w:author="Joseph Bryant" w:date="2022-08-24T11:19:00Z"/>
        </w:trPr>
        <w:tc>
          <w:tcPr>
            <w:tcW w:w="4378" w:type="dxa"/>
            <w:tcPrChange w:id="311" w:author="Tabitha Lovell" w:date="2022-06-23T23:39:00Z">
              <w:tcPr>
                <w:tcW w:w="4963" w:type="dxa"/>
                <w:gridSpan w:val="3"/>
              </w:tcPr>
            </w:tcPrChange>
          </w:tcPr>
          <w:p w14:paraId="3B0B245C" w14:textId="6409DB09" w:rsidR="001A012C" w:rsidDel="005E5B33" w:rsidRDefault="001A012C" w:rsidP="00E54CE7">
            <w:pPr>
              <w:pStyle w:val="ListParagraph"/>
              <w:ind w:left="0"/>
              <w:rPr>
                <w:ins w:id="312" w:author="Tabitha Lovell" w:date="2022-06-23T22:46:00Z"/>
                <w:del w:id="313" w:author="Joseph Bryant" w:date="2022-08-24T11:19:00Z"/>
              </w:rPr>
            </w:pPr>
            <w:ins w:id="314" w:author="Tabitha Lovell" w:date="2022-06-23T22:47:00Z">
              <w:del w:id="315" w:author="Joseph Bryant" w:date="2022-08-24T11:19:00Z">
                <w:r w:rsidDel="005E5B33">
                  <w:delText>Customer_Name (column D)</w:delText>
                </w:r>
              </w:del>
            </w:ins>
          </w:p>
        </w:tc>
        <w:tc>
          <w:tcPr>
            <w:tcW w:w="4828" w:type="dxa"/>
            <w:tcPrChange w:id="316" w:author="Tabitha Lovell" w:date="2022-06-23T23:39:00Z">
              <w:tcPr>
                <w:tcW w:w="4963" w:type="dxa"/>
              </w:tcPr>
            </w:tcPrChange>
          </w:tcPr>
          <w:p w14:paraId="357EC280" w14:textId="75D9B857" w:rsidR="001A012C" w:rsidDel="005E5B33" w:rsidRDefault="001A012C">
            <w:pPr>
              <w:pStyle w:val="ListParagraph"/>
              <w:ind w:left="0"/>
              <w:rPr>
                <w:ins w:id="317" w:author="Tabitha Lovell" w:date="2022-06-23T22:46:00Z"/>
                <w:del w:id="318" w:author="Joseph Bryant" w:date="2022-08-24T11:19:00Z"/>
              </w:rPr>
            </w:pPr>
            <w:ins w:id="319" w:author="Tabitha Lovell" w:date="2022-06-23T22:47:00Z">
              <w:del w:id="320" w:author="Joseph Bryant" w:date="2022-08-24T11:19:00Z">
                <w:r w:rsidDel="005E5B33">
                  <w:delText>Customer_Name (</w:delText>
                </w:r>
              </w:del>
            </w:ins>
            <w:ins w:id="321" w:author="Tabitha Lovell" w:date="2022-06-23T22:49:00Z">
              <w:del w:id="322" w:author="Joseph Bryant" w:date="2022-08-24T11:19:00Z">
                <w:r w:rsidDel="005E5B33">
                  <w:delText>c</w:delText>
                </w:r>
              </w:del>
            </w:ins>
            <w:ins w:id="323" w:author="Tabitha Lovell" w:date="2022-06-23T22:47:00Z">
              <w:del w:id="324" w:author="Joseph Bryant" w:date="2022-08-24T11:19:00Z">
                <w:r w:rsidDel="005E5B33">
                  <w:delText xml:space="preserve">olumn </w:delText>
                </w:r>
              </w:del>
            </w:ins>
            <w:ins w:id="325" w:author="Tabitha Lovell" w:date="2022-07-07T15:27:00Z">
              <w:del w:id="326" w:author="Joseph Bryant" w:date="2022-08-11T12:54:00Z">
                <w:r w:rsidR="00C30861" w:rsidDel="006C1223">
                  <w:delText>C</w:delText>
                </w:r>
              </w:del>
            </w:ins>
            <w:ins w:id="327" w:author="Tabitha Lovell" w:date="2022-06-23T22:47:00Z">
              <w:del w:id="328" w:author="Joseph Bryant" w:date="2022-08-24T11:19:00Z">
                <w:r w:rsidDel="005E5B33">
                  <w:delText>)</w:delText>
                </w:r>
              </w:del>
            </w:ins>
          </w:p>
        </w:tc>
      </w:tr>
      <w:tr w:rsidR="001A012C" w:rsidDel="005E5B33" w14:paraId="64106D43" w14:textId="4A87A976" w:rsidTr="00AB65EA">
        <w:trPr>
          <w:ins w:id="329" w:author="Tabitha Lovell" w:date="2022-06-23T22:48:00Z"/>
          <w:del w:id="330" w:author="Joseph Bryant" w:date="2022-08-24T11:19:00Z"/>
        </w:trPr>
        <w:tc>
          <w:tcPr>
            <w:tcW w:w="4378" w:type="dxa"/>
            <w:tcPrChange w:id="331" w:author="Tabitha Lovell" w:date="2022-06-23T23:39:00Z">
              <w:tcPr>
                <w:tcW w:w="4963" w:type="dxa"/>
                <w:gridSpan w:val="3"/>
              </w:tcPr>
            </w:tcPrChange>
          </w:tcPr>
          <w:p w14:paraId="0A0AC1BD" w14:textId="6184D36D" w:rsidR="001A012C" w:rsidDel="005E5B33" w:rsidRDefault="001A012C" w:rsidP="00E54CE7">
            <w:pPr>
              <w:pStyle w:val="ListParagraph"/>
              <w:ind w:left="0"/>
              <w:rPr>
                <w:ins w:id="332" w:author="Tabitha Lovell" w:date="2022-06-23T22:48:00Z"/>
                <w:del w:id="333" w:author="Joseph Bryant" w:date="2022-08-24T11:19:00Z"/>
              </w:rPr>
            </w:pPr>
            <w:ins w:id="334" w:author="Tabitha Lovell" w:date="2022-06-23T22:48:00Z">
              <w:del w:id="335" w:author="Joseph Bryant" w:date="2022-08-24T11:19:00Z">
                <w:r w:rsidDel="005E5B33">
                  <w:delText>Exposure_Group (column E)</w:delText>
                </w:r>
              </w:del>
            </w:ins>
          </w:p>
        </w:tc>
        <w:tc>
          <w:tcPr>
            <w:tcW w:w="4828" w:type="dxa"/>
            <w:tcPrChange w:id="336" w:author="Tabitha Lovell" w:date="2022-06-23T23:39:00Z">
              <w:tcPr>
                <w:tcW w:w="4963" w:type="dxa"/>
              </w:tcPr>
            </w:tcPrChange>
          </w:tcPr>
          <w:p w14:paraId="59B73245" w14:textId="63D7027F" w:rsidR="001A012C" w:rsidDel="005E5B33" w:rsidRDefault="00C30861" w:rsidP="00E54CE7">
            <w:pPr>
              <w:pStyle w:val="ListParagraph"/>
              <w:ind w:left="0"/>
              <w:rPr>
                <w:ins w:id="337" w:author="Tabitha Lovell" w:date="2022-06-23T22:48:00Z"/>
                <w:del w:id="338" w:author="Joseph Bryant" w:date="2022-08-24T11:19:00Z"/>
              </w:rPr>
            </w:pPr>
            <w:ins w:id="339" w:author="Tabitha Lovell" w:date="2022-06-23T22:48:00Z">
              <w:del w:id="340" w:author="Joseph Bryant" w:date="2022-08-24T11:19:00Z">
                <w:r w:rsidDel="005E5B33">
                  <w:delText xml:space="preserve">Group_Exposure (column </w:delText>
                </w:r>
              </w:del>
            </w:ins>
            <w:ins w:id="341" w:author="Tabitha Lovell" w:date="2022-07-07T15:27:00Z">
              <w:del w:id="342" w:author="Joseph Bryant" w:date="2022-08-11T12:54:00Z">
                <w:r w:rsidDel="006C1223">
                  <w:delText>D</w:delText>
                </w:r>
              </w:del>
            </w:ins>
            <w:ins w:id="343" w:author="Tabitha Lovell" w:date="2022-06-23T22:48:00Z">
              <w:del w:id="344" w:author="Joseph Bryant" w:date="2022-08-24T11:19:00Z">
                <w:r w:rsidR="001A012C" w:rsidDel="005E5B33">
                  <w:delText>)</w:delText>
                </w:r>
              </w:del>
            </w:ins>
          </w:p>
        </w:tc>
      </w:tr>
      <w:tr w:rsidR="001A012C" w:rsidDel="005E5B33" w14:paraId="7ED085DC" w14:textId="1E37B513" w:rsidTr="00AB65EA">
        <w:trPr>
          <w:ins w:id="345" w:author="Tabitha Lovell" w:date="2022-06-23T22:48:00Z"/>
          <w:del w:id="346" w:author="Joseph Bryant" w:date="2022-08-24T11:19:00Z"/>
        </w:trPr>
        <w:tc>
          <w:tcPr>
            <w:tcW w:w="4378" w:type="dxa"/>
            <w:tcPrChange w:id="347" w:author="Tabitha Lovell" w:date="2022-06-23T23:39:00Z">
              <w:tcPr>
                <w:tcW w:w="4963" w:type="dxa"/>
                <w:gridSpan w:val="3"/>
              </w:tcPr>
            </w:tcPrChange>
          </w:tcPr>
          <w:p w14:paraId="06C503D0" w14:textId="437E0A7B" w:rsidR="001A012C" w:rsidDel="005E5B33" w:rsidRDefault="001A012C" w:rsidP="00E54CE7">
            <w:pPr>
              <w:pStyle w:val="ListParagraph"/>
              <w:ind w:left="0"/>
              <w:rPr>
                <w:ins w:id="348" w:author="Tabitha Lovell" w:date="2022-06-23T22:48:00Z"/>
                <w:del w:id="349" w:author="Joseph Bryant" w:date="2022-08-24T11:19:00Z"/>
              </w:rPr>
            </w:pPr>
            <w:ins w:id="350" w:author="Tabitha Lovell" w:date="2022-06-23T22:49:00Z">
              <w:del w:id="351" w:author="Joseph Bryant" w:date="2022-08-24T11:19:00Z">
                <w:r w:rsidDel="005E5B33">
                  <w:delText>Arrears_Balance (column F)</w:delText>
                </w:r>
              </w:del>
            </w:ins>
          </w:p>
        </w:tc>
        <w:tc>
          <w:tcPr>
            <w:tcW w:w="4828" w:type="dxa"/>
            <w:tcPrChange w:id="352" w:author="Tabitha Lovell" w:date="2022-06-23T23:39:00Z">
              <w:tcPr>
                <w:tcW w:w="4963" w:type="dxa"/>
              </w:tcPr>
            </w:tcPrChange>
          </w:tcPr>
          <w:p w14:paraId="4F2FFB82" w14:textId="6D457F76" w:rsidR="001A012C" w:rsidDel="005E5B33" w:rsidRDefault="00C30861">
            <w:pPr>
              <w:pStyle w:val="ListParagraph"/>
              <w:ind w:left="0"/>
              <w:rPr>
                <w:ins w:id="353" w:author="Tabitha Lovell" w:date="2022-06-23T22:48:00Z"/>
                <w:del w:id="354" w:author="Joseph Bryant" w:date="2022-08-24T11:19:00Z"/>
              </w:rPr>
            </w:pPr>
            <w:ins w:id="355" w:author="Tabitha Lovell" w:date="2022-06-23T22:50:00Z">
              <w:del w:id="356" w:author="Joseph Bryant" w:date="2022-08-24T11:19:00Z">
                <w:r w:rsidDel="005E5B33">
                  <w:delText xml:space="preserve">Arrears_Balance (column </w:delText>
                </w:r>
              </w:del>
            </w:ins>
            <w:ins w:id="357" w:author="Tabitha Lovell" w:date="2022-07-07T15:27:00Z">
              <w:del w:id="358" w:author="Joseph Bryant" w:date="2022-08-11T12:54:00Z">
                <w:r w:rsidDel="006C1223">
                  <w:delText>I</w:delText>
                </w:r>
              </w:del>
            </w:ins>
            <w:ins w:id="359" w:author="Tabitha Lovell" w:date="2022-06-23T22:50:00Z">
              <w:del w:id="360" w:author="Joseph Bryant" w:date="2022-08-24T11:19:00Z">
                <w:r w:rsidR="001A012C" w:rsidDel="005E5B33">
                  <w:delText>)</w:delText>
                </w:r>
              </w:del>
            </w:ins>
          </w:p>
        </w:tc>
      </w:tr>
      <w:tr w:rsidR="001A012C" w:rsidDel="005E5B33" w14:paraId="4A1F9AE7" w14:textId="00A58DA5" w:rsidTr="00AB65EA">
        <w:trPr>
          <w:ins w:id="361" w:author="Tabitha Lovell" w:date="2022-06-23T22:48:00Z"/>
          <w:del w:id="362" w:author="Joseph Bryant" w:date="2022-08-24T11:19:00Z"/>
        </w:trPr>
        <w:tc>
          <w:tcPr>
            <w:tcW w:w="4378" w:type="dxa"/>
            <w:tcPrChange w:id="363" w:author="Tabitha Lovell" w:date="2022-06-23T23:39:00Z">
              <w:tcPr>
                <w:tcW w:w="4963" w:type="dxa"/>
                <w:gridSpan w:val="3"/>
              </w:tcPr>
            </w:tcPrChange>
          </w:tcPr>
          <w:p w14:paraId="2C9D5C8B" w14:textId="26BBB352" w:rsidR="001A012C" w:rsidDel="005E5B33" w:rsidRDefault="001A012C" w:rsidP="00E54CE7">
            <w:pPr>
              <w:pStyle w:val="ListParagraph"/>
              <w:ind w:left="0"/>
              <w:rPr>
                <w:ins w:id="364" w:author="Tabitha Lovell" w:date="2022-06-23T22:48:00Z"/>
                <w:del w:id="365" w:author="Joseph Bryant" w:date="2022-08-24T11:19:00Z"/>
              </w:rPr>
            </w:pPr>
            <w:ins w:id="366" w:author="Tabitha Lovell" w:date="2022-06-23T22:49:00Z">
              <w:del w:id="367" w:author="Joseph Bryant" w:date="2022-08-24T11:19:00Z">
                <w:r w:rsidDel="005E5B33">
                  <w:delText>Total_Balance (column G)</w:delText>
                </w:r>
              </w:del>
            </w:ins>
          </w:p>
        </w:tc>
        <w:tc>
          <w:tcPr>
            <w:tcW w:w="4828" w:type="dxa"/>
            <w:tcPrChange w:id="368" w:author="Tabitha Lovell" w:date="2022-06-23T23:39:00Z">
              <w:tcPr>
                <w:tcW w:w="4963" w:type="dxa"/>
              </w:tcPr>
            </w:tcPrChange>
          </w:tcPr>
          <w:p w14:paraId="2BF3FC37" w14:textId="64F0B03A" w:rsidR="001A012C" w:rsidDel="005E5B33" w:rsidRDefault="001A012C">
            <w:pPr>
              <w:pStyle w:val="ListParagraph"/>
              <w:ind w:left="0"/>
              <w:rPr>
                <w:ins w:id="369" w:author="Tabitha Lovell" w:date="2022-06-23T22:48:00Z"/>
                <w:del w:id="370" w:author="Joseph Bryant" w:date="2022-08-24T11:19:00Z"/>
              </w:rPr>
            </w:pPr>
            <w:ins w:id="371" w:author="Tabitha Lovell" w:date="2022-06-23T22:51:00Z">
              <w:del w:id="372" w:author="Joseph Bryant" w:date="2022-08-24T11:19:00Z">
                <w:r w:rsidDel="005E5B33">
                  <w:delText xml:space="preserve">Total_Balance (column </w:delText>
                </w:r>
              </w:del>
            </w:ins>
            <w:ins w:id="373" w:author="Tabitha Lovell" w:date="2022-07-07T15:27:00Z">
              <w:del w:id="374" w:author="Joseph Bryant" w:date="2022-08-11T12:55:00Z">
                <w:r w:rsidR="00C30861" w:rsidDel="006C1223">
                  <w:delText>M</w:delText>
                </w:r>
              </w:del>
            </w:ins>
            <w:ins w:id="375" w:author="Tabitha Lovell" w:date="2022-06-23T22:51:00Z">
              <w:del w:id="376" w:author="Joseph Bryant" w:date="2022-08-24T11:19:00Z">
                <w:r w:rsidDel="005E5B33">
                  <w:delText>)</w:delText>
                </w:r>
              </w:del>
            </w:ins>
          </w:p>
        </w:tc>
      </w:tr>
      <w:tr w:rsidR="001A012C" w:rsidDel="005E5B33" w14:paraId="4F92FEF3" w14:textId="7E49E678" w:rsidTr="00AB65EA">
        <w:trPr>
          <w:ins w:id="377" w:author="Tabitha Lovell" w:date="2022-06-23T22:49:00Z"/>
          <w:del w:id="378" w:author="Joseph Bryant" w:date="2022-08-24T11:19:00Z"/>
        </w:trPr>
        <w:tc>
          <w:tcPr>
            <w:tcW w:w="4378" w:type="dxa"/>
            <w:tcPrChange w:id="379" w:author="Tabitha Lovell" w:date="2022-06-23T23:39:00Z">
              <w:tcPr>
                <w:tcW w:w="4963" w:type="dxa"/>
                <w:gridSpan w:val="3"/>
              </w:tcPr>
            </w:tcPrChange>
          </w:tcPr>
          <w:p w14:paraId="1C707B52" w14:textId="751A7B7B" w:rsidR="001A012C" w:rsidDel="005E5B33" w:rsidRDefault="001A012C" w:rsidP="00E54CE7">
            <w:pPr>
              <w:pStyle w:val="ListParagraph"/>
              <w:ind w:left="0"/>
              <w:rPr>
                <w:ins w:id="380" w:author="Tabitha Lovell" w:date="2022-06-23T22:49:00Z"/>
                <w:del w:id="381" w:author="Joseph Bryant" w:date="2022-08-24T11:19:00Z"/>
              </w:rPr>
            </w:pPr>
            <w:ins w:id="382" w:author="Tabitha Lovell" w:date="2022-06-23T22:50:00Z">
              <w:del w:id="383" w:author="Joseph Bryant" w:date="2022-08-24T11:19:00Z">
                <w:r w:rsidDel="005E5B33">
                  <w:delText>Arrears_Bucket (column H)</w:delText>
                </w:r>
              </w:del>
            </w:ins>
          </w:p>
        </w:tc>
        <w:tc>
          <w:tcPr>
            <w:tcW w:w="4828" w:type="dxa"/>
            <w:tcPrChange w:id="384" w:author="Tabitha Lovell" w:date="2022-06-23T23:39:00Z">
              <w:tcPr>
                <w:tcW w:w="4963" w:type="dxa"/>
              </w:tcPr>
            </w:tcPrChange>
          </w:tcPr>
          <w:p w14:paraId="2237BE79" w14:textId="04AD0FF5" w:rsidR="001A012C" w:rsidDel="005E5B33" w:rsidRDefault="001A012C">
            <w:pPr>
              <w:pStyle w:val="ListParagraph"/>
              <w:ind w:left="0"/>
              <w:rPr>
                <w:ins w:id="385" w:author="Tabitha Lovell" w:date="2022-06-23T22:49:00Z"/>
                <w:del w:id="386" w:author="Joseph Bryant" w:date="2022-08-24T11:19:00Z"/>
              </w:rPr>
            </w:pPr>
            <w:ins w:id="387" w:author="Tabitha Lovell" w:date="2022-06-23T22:51:00Z">
              <w:del w:id="388" w:author="Joseph Bryant" w:date="2022-08-24T11:19:00Z">
                <w:r w:rsidRPr="001A012C" w:rsidDel="005E5B33">
                  <w:delText>fixed_arrears_bucket</w:delText>
                </w:r>
                <w:r w:rsidDel="005E5B33">
                  <w:delText xml:space="preserve"> (column </w:delText>
                </w:r>
              </w:del>
            </w:ins>
            <w:ins w:id="389" w:author="Tabitha Lovell" w:date="2022-07-07T15:26:00Z">
              <w:del w:id="390" w:author="Joseph Bryant" w:date="2022-08-11T12:56:00Z">
                <w:r w:rsidR="00C30861" w:rsidDel="006C1223">
                  <w:delText>K</w:delText>
                </w:r>
              </w:del>
            </w:ins>
            <w:ins w:id="391" w:author="Tabitha Lovell" w:date="2022-06-23T22:51:00Z">
              <w:del w:id="392" w:author="Joseph Bryant" w:date="2022-08-24T11:19:00Z">
                <w:r w:rsidDel="005E5B33">
                  <w:delText>)</w:delText>
                </w:r>
              </w:del>
            </w:ins>
          </w:p>
        </w:tc>
      </w:tr>
      <w:tr w:rsidR="001A012C" w:rsidDel="005E5B33" w14:paraId="4340806B" w14:textId="389EB973" w:rsidTr="00AB65EA">
        <w:trPr>
          <w:ins w:id="393" w:author="Tabitha Lovell" w:date="2022-06-23T22:50:00Z"/>
          <w:del w:id="394" w:author="Joseph Bryant" w:date="2022-08-24T11:19:00Z"/>
        </w:trPr>
        <w:tc>
          <w:tcPr>
            <w:tcW w:w="4378" w:type="dxa"/>
            <w:tcPrChange w:id="395" w:author="Tabitha Lovell" w:date="2022-06-23T23:39:00Z">
              <w:tcPr>
                <w:tcW w:w="4963" w:type="dxa"/>
                <w:gridSpan w:val="3"/>
              </w:tcPr>
            </w:tcPrChange>
          </w:tcPr>
          <w:p w14:paraId="4B43BCE1" w14:textId="5D1DE47A" w:rsidR="001A012C" w:rsidDel="005E5B33" w:rsidRDefault="001A012C" w:rsidP="00E54CE7">
            <w:pPr>
              <w:pStyle w:val="ListParagraph"/>
              <w:ind w:left="0"/>
              <w:rPr>
                <w:ins w:id="396" w:author="Tabitha Lovell" w:date="2022-06-23T22:50:00Z"/>
                <w:del w:id="397" w:author="Joseph Bryant" w:date="2022-08-24T11:19:00Z"/>
              </w:rPr>
            </w:pPr>
            <w:ins w:id="398" w:author="Tabitha Lovell" w:date="2022-06-23T22:50:00Z">
              <w:del w:id="399" w:author="Joseph Bryant" w:date="2022-08-24T11:19:00Z">
                <w:r w:rsidDel="005E5B33">
                  <w:delText>Alternative_Account_Number (column I)</w:delText>
                </w:r>
              </w:del>
            </w:ins>
          </w:p>
        </w:tc>
        <w:tc>
          <w:tcPr>
            <w:tcW w:w="4828" w:type="dxa"/>
            <w:tcPrChange w:id="400" w:author="Tabitha Lovell" w:date="2022-06-23T23:39:00Z">
              <w:tcPr>
                <w:tcW w:w="4963" w:type="dxa"/>
              </w:tcPr>
            </w:tcPrChange>
          </w:tcPr>
          <w:p w14:paraId="00B1E23A" w14:textId="5C2CAABB" w:rsidR="001A012C" w:rsidDel="005E5B33" w:rsidRDefault="001A012C">
            <w:pPr>
              <w:pStyle w:val="ListParagraph"/>
              <w:ind w:left="0"/>
              <w:rPr>
                <w:ins w:id="401" w:author="Tabitha Lovell" w:date="2022-06-23T22:50:00Z"/>
                <w:del w:id="402" w:author="Joseph Bryant" w:date="2022-08-24T11:19:00Z"/>
              </w:rPr>
            </w:pPr>
            <w:ins w:id="403" w:author="Tabitha Lovell" w:date="2022-06-23T22:51:00Z">
              <w:del w:id="404" w:author="Joseph Bryant" w:date="2022-08-24T11:19:00Z">
                <w:r w:rsidDel="005E5B33">
                  <w:delText xml:space="preserve">Account_number (column </w:delText>
                </w:r>
              </w:del>
            </w:ins>
            <w:ins w:id="405" w:author="Tabitha Lovell" w:date="2022-07-07T15:27:00Z">
              <w:del w:id="406" w:author="Joseph Bryant" w:date="2022-08-11T12:59:00Z">
                <w:r w:rsidR="00C30861" w:rsidDel="00906C8D">
                  <w:delText>A</w:delText>
                </w:r>
              </w:del>
              <w:del w:id="407" w:author="Joseph Bryant" w:date="2022-08-24T11:19:00Z">
                <w:r w:rsidR="00C30861" w:rsidDel="005E5B33">
                  <w:delText>)</w:delText>
                </w:r>
              </w:del>
            </w:ins>
          </w:p>
        </w:tc>
      </w:tr>
    </w:tbl>
    <w:p w14:paraId="1DB2D5DF" w14:textId="70C3A0D4" w:rsidR="0023489F" w:rsidRDefault="0023489F" w:rsidP="0023489F">
      <w:pPr>
        <w:ind w:left="360"/>
        <w:rPr>
          <w:rFonts w:cs="Calibri"/>
          <w:szCs w:val="24"/>
        </w:rPr>
      </w:pPr>
    </w:p>
    <w:p w14:paraId="4FBE0109" w14:textId="6BF62793" w:rsidR="0023489F" w:rsidRDefault="0023489F" w:rsidP="0023489F">
      <w:pPr>
        <w:pStyle w:val="Heading2"/>
      </w:pPr>
      <w:r>
        <w:t>Preparing the files</w:t>
      </w:r>
    </w:p>
    <w:p w14:paraId="5D592C29" w14:textId="24A766B0" w:rsidR="0023489F" w:rsidRDefault="0023489F" w:rsidP="0023489F">
      <w:r>
        <w:t xml:space="preserve">Several files are used to get the data for the </w:t>
      </w:r>
      <w:r w:rsidRPr="00CF78AF">
        <w:rPr>
          <w:b/>
          <w:bCs/>
        </w:rPr>
        <w:t>arrears files</w:t>
      </w:r>
      <w:r>
        <w:t xml:space="preserve">. Ensure each one is ready before continuing with the code. </w:t>
      </w:r>
    </w:p>
    <w:p w14:paraId="6919957A" w14:textId="77777777" w:rsidR="00CF78AF" w:rsidRDefault="00A234EC" w:rsidP="00A234EC">
      <w:pPr>
        <w:pStyle w:val="ListParagraph"/>
        <w:numPr>
          <w:ilvl w:val="0"/>
          <w:numId w:val="48"/>
        </w:numPr>
      </w:pPr>
      <w:r>
        <w:t>First navigate to</w:t>
      </w:r>
      <w:r w:rsidR="00CF78AF">
        <w:t>:</w:t>
      </w:r>
    </w:p>
    <w:p w14:paraId="4310A68D" w14:textId="0CFBFF88" w:rsidR="00CF78AF" w:rsidRDefault="00A234EC" w:rsidP="00CF78AF">
      <w:pPr>
        <w:pStyle w:val="ListParagraph"/>
      </w:pPr>
      <w:r w:rsidRPr="00CF78AF">
        <w:rPr>
          <w:rStyle w:val="Hyperlink"/>
          <w:szCs w:val="20"/>
          <w:lang w:val="en-US"/>
        </w:rPr>
        <w:t>\\htbplc.net\users\Groups\DEPARTMENTS\RISK and COMPLIANCE\Credit Risk Analytics\Month end arrears and past due\</w:t>
      </w:r>
      <w:r>
        <w:t xml:space="preserve"> and go to the most recent month</w:t>
      </w:r>
      <w:ins w:id="408" w:author="Ben Conway" w:date="2024-07-23T09:02:00Z" w16du:dateUtc="2024-07-23T08:02:00Z">
        <w:r w:rsidR="00754FA0">
          <w:t xml:space="preserve">, which should be the </w:t>
        </w:r>
      </w:ins>
      <w:ins w:id="409" w:author="Ben Conway" w:date="2024-07-23T09:04:00Z" w16du:dateUtc="2024-07-23T08:04:00Z">
        <w:r w:rsidR="00754FA0">
          <w:t>reporting month.</w:t>
        </w:r>
      </w:ins>
      <w:del w:id="410" w:author="Ben Conway" w:date="2024-07-23T09:02:00Z" w16du:dateUtc="2024-07-23T08:02:00Z">
        <w:r w:rsidDel="00754FA0">
          <w:delText xml:space="preserve">. </w:delText>
        </w:r>
      </w:del>
    </w:p>
    <w:p w14:paraId="4201B75A" w14:textId="77777777" w:rsidR="00CF78AF" w:rsidDel="00434A95" w:rsidRDefault="00CF78AF" w:rsidP="00CF78AF">
      <w:pPr>
        <w:pStyle w:val="ListParagraph"/>
        <w:rPr>
          <w:del w:id="411" w:author="Ben Conway" w:date="2025-06-18T15:50:00Z" w16du:dateUtc="2025-06-18T14:50:00Z"/>
        </w:rPr>
      </w:pPr>
    </w:p>
    <w:p w14:paraId="5BD353D1" w14:textId="37CE974B" w:rsidR="00A234EC" w:rsidDel="00434A95" w:rsidRDefault="00A234EC" w:rsidP="00434A95">
      <w:pPr>
        <w:rPr>
          <w:del w:id="412" w:author="Ben Conway" w:date="2025-06-18T15:50:00Z" w16du:dateUtc="2025-06-18T14:50:00Z"/>
        </w:rPr>
        <w:pPrChange w:id="413" w:author="Ben Conway" w:date="2025-06-18T15:50:00Z" w16du:dateUtc="2025-06-18T14:50:00Z">
          <w:pPr>
            <w:pStyle w:val="ListParagraph"/>
            <w:numPr>
              <w:numId w:val="48"/>
            </w:numPr>
            <w:ind w:hanging="360"/>
          </w:pPr>
        </w:pPrChange>
      </w:pPr>
      <w:del w:id="414" w:author="Ben Conway" w:date="2025-06-18T15:50:00Z" w16du:dateUtc="2025-06-18T14:50:00Z">
        <w:r w:rsidDel="00434A95">
          <w:delText xml:space="preserve">Create a </w:delText>
        </w:r>
        <w:r w:rsidRPr="00434A95" w:rsidDel="00434A95">
          <w:rPr>
            <w:b/>
            <w:bCs/>
          </w:rPr>
          <w:delText>new folder</w:delText>
        </w:r>
        <w:r w:rsidDel="00434A95">
          <w:delText xml:space="preserve"> called “</w:delText>
        </w:r>
        <w:r w:rsidRPr="00434A95" w:rsidDel="00434A95">
          <w:rPr>
            <w:b/>
            <w:bCs/>
          </w:rPr>
          <w:delText>G Drive</w:delText>
        </w:r>
        <w:r w:rsidDel="00434A95">
          <w:delText>”</w:delText>
        </w:r>
      </w:del>
    </w:p>
    <w:p w14:paraId="3ED51EC5" w14:textId="77777777" w:rsidR="00CF78AF" w:rsidRDefault="00CF78AF" w:rsidP="00434A95">
      <w:pPr>
        <w:pPrChange w:id="415" w:author="Ben Conway" w:date="2025-06-18T15:50:00Z" w16du:dateUtc="2025-06-18T14:50:00Z">
          <w:pPr>
            <w:pStyle w:val="ListParagraph"/>
          </w:pPr>
        </w:pPrChange>
      </w:pPr>
    </w:p>
    <w:p w14:paraId="52310A18" w14:textId="77777777" w:rsidR="0023489F" w:rsidRDefault="0023489F" w:rsidP="00A234EC">
      <w:pPr>
        <w:pStyle w:val="ListParagraph"/>
        <w:numPr>
          <w:ilvl w:val="0"/>
          <w:numId w:val="48"/>
        </w:numPr>
      </w:pPr>
      <w:r>
        <w:t>For SM and DF, the Arrears summary file is used. It is located here:</w:t>
      </w:r>
      <w:r w:rsidRPr="0023489F">
        <w:t xml:space="preserve"> </w:t>
      </w:r>
    </w:p>
    <w:p w14:paraId="72217084" w14:textId="3E5D2B7D" w:rsidR="0023489F" w:rsidRPr="00CF78AF" w:rsidRDefault="0023489F" w:rsidP="00A234EC">
      <w:pPr>
        <w:ind w:left="360"/>
        <w:rPr>
          <w:rStyle w:val="Hyperlink"/>
        </w:rPr>
      </w:pPr>
      <w:r w:rsidRPr="00CF78AF">
        <w:rPr>
          <w:rStyle w:val="Hyperlink"/>
        </w:rPr>
        <w:t xml:space="preserve">\\htbplc.net\users\Groups\DEPARTMENTS\RISK and COMPLIANCE\Credit Risk Analytics\Month end arrears and past due\NN. Month YYYY\Month </w:t>
      </w:r>
      <w:proofErr w:type="spellStart"/>
      <w:r w:rsidRPr="00CF78AF">
        <w:rPr>
          <w:rStyle w:val="Hyperlink"/>
        </w:rPr>
        <w:t>yyyy</w:t>
      </w:r>
      <w:proofErr w:type="spellEnd"/>
      <w:r w:rsidRPr="00CF78AF">
        <w:rPr>
          <w:rStyle w:val="Hyperlink"/>
        </w:rPr>
        <w:t xml:space="preserve"> summary.xlsx</w:t>
      </w:r>
    </w:p>
    <w:p w14:paraId="7F56A8D2" w14:textId="6894A1C5" w:rsidR="0023489F" w:rsidRDefault="0023489F" w:rsidP="00A234EC">
      <w:pPr>
        <w:ind w:firstLine="360"/>
      </w:pPr>
      <w:r>
        <w:t>Check with the owner that the file is ready then follow the below steps to create the required files</w:t>
      </w:r>
    </w:p>
    <w:p w14:paraId="290EE360" w14:textId="3B35A76D" w:rsidR="00A234EC" w:rsidRDefault="00A234EC" w:rsidP="00A234EC">
      <w:pPr>
        <w:ind w:firstLine="360"/>
      </w:pPr>
    </w:p>
    <w:p w14:paraId="1464DA5D" w14:textId="7C19EC7C" w:rsidR="00A234EC" w:rsidRDefault="00A234EC" w:rsidP="00A234EC">
      <w:pPr>
        <w:ind w:firstLine="360"/>
      </w:pPr>
    </w:p>
    <w:p w14:paraId="099254ED" w14:textId="4DD0AF96" w:rsidR="00A234EC" w:rsidRDefault="00A234EC" w:rsidP="00A234EC">
      <w:pPr>
        <w:ind w:firstLine="360"/>
      </w:pPr>
    </w:p>
    <w:p w14:paraId="59ECDCC4" w14:textId="6EDE2BC8" w:rsidR="00A234EC" w:rsidRDefault="00A234EC" w:rsidP="00A234EC">
      <w:pPr>
        <w:ind w:firstLine="360"/>
      </w:pPr>
    </w:p>
    <w:p w14:paraId="5C429D07" w14:textId="028EFBAD" w:rsidR="00A234EC" w:rsidRDefault="00A234EC" w:rsidP="00A234EC">
      <w:pPr>
        <w:ind w:firstLine="360"/>
      </w:pPr>
    </w:p>
    <w:p w14:paraId="4259BF10" w14:textId="0803B0E5" w:rsidR="00A234EC" w:rsidRDefault="00A234EC" w:rsidP="00A234EC">
      <w:pPr>
        <w:ind w:firstLine="360"/>
      </w:pPr>
    </w:p>
    <w:p w14:paraId="10A5F0C6" w14:textId="49129C85" w:rsidR="00A234EC" w:rsidRDefault="00A234EC" w:rsidP="00A234EC">
      <w:pPr>
        <w:ind w:firstLine="360"/>
      </w:pPr>
    </w:p>
    <w:p w14:paraId="6A0B63D2" w14:textId="52015065" w:rsidR="00A234EC" w:rsidRDefault="00A234EC" w:rsidP="00A234EC">
      <w:pPr>
        <w:ind w:firstLine="360"/>
      </w:pPr>
    </w:p>
    <w:p w14:paraId="17761C1E" w14:textId="2921742E" w:rsidR="00A234EC" w:rsidRDefault="00A234EC" w:rsidP="00A234EC">
      <w:pPr>
        <w:ind w:firstLine="360"/>
      </w:pPr>
    </w:p>
    <w:p w14:paraId="0372D4EB" w14:textId="675EE46E" w:rsidR="00A234EC" w:rsidRDefault="00A234EC" w:rsidP="00A234EC">
      <w:pPr>
        <w:ind w:firstLine="360"/>
      </w:pPr>
    </w:p>
    <w:p w14:paraId="3E6E3E7B" w14:textId="77777777" w:rsidR="00A234EC" w:rsidRDefault="00A234EC" w:rsidP="00A234EC">
      <w:pPr>
        <w:ind w:firstLine="360"/>
      </w:pPr>
    </w:p>
    <w:tbl>
      <w:tblPr>
        <w:tblStyle w:val="TableGrid"/>
        <w:tblpPr w:leftFromText="180" w:rightFromText="180" w:vertAnchor="text" w:horzAnchor="margin" w:tblpXSpec="center" w:tblpY="21"/>
        <w:tblW w:w="0" w:type="auto"/>
        <w:tblLook w:val="04A0" w:firstRow="1" w:lastRow="0" w:firstColumn="1" w:lastColumn="0" w:noHBand="0" w:noVBand="1"/>
      </w:tblPr>
      <w:tblGrid>
        <w:gridCol w:w="2547"/>
        <w:gridCol w:w="6659"/>
      </w:tblGrid>
      <w:tr w:rsidR="00A234EC" w14:paraId="6216A39B" w14:textId="77777777" w:rsidTr="000A4DC0">
        <w:trPr>
          <w:ins w:id="416" w:author="Joseph Bryant" w:date="2022-08-25T09:57:00Z"/>
        </w:trPr>
        <w:tc>
          <w:tcPr>
            <w:tcW w:w="2547" w:type="dxa"/>
          </w:tcPr>
          <w:p w14:paraId="35E717F3" w14:textId="77777777" w:rsidR="00A234EC" w:rsidRPr="003C2BF4" w:rsidRDefault="00A234EC" w:rsidP="004E63D3">
            <w:pPr>
              <w:rPr>
                <w:ins w:id="417" w:author="Joseph Bryant" w:date="2022-08-25T09:57:00Z"/>
                <w:b/>
                <w:bCs/>
              </w:rPr>
            </w:pPr>
            <w:ins w:id="418" w:author="Joseph Bryant" w:date="2022-08-25T09:57:00Z">
              <w:r w:rsidRPr="003C2BF4">
                <w:rPr>
                  <w:b/>
                  <w:bCs/>
                  <w:szCs w:val="20"/>
                </w:rPr>
                <w:t>File Name</w:t>
              </w:r>
            </w:ins>
          </w:p>
        </w:tc>
        <w:tc>
          <w:tcPr>
            <w:tcW w:w="6659" w:type="dxa"/>
          </w:tcPr>
          <w:p w14:paraId="7D8E95D2" w14:textId="77777777" w:rsidR="00A234EC" w:rsidRPr="003C2BF4" w:rsidRDefault="00A234EC" w:rsidP="004E63D3">
            <w:pPr>
              <w:rPr>
                <w:ins w:id="419" w:author="Joseph Bryant" w:date="2022-08-25T09:57:00Z"/>
                <w:b/>
                <w:bCs/>
              </w:rPr>
            </w:pPr>
            <w:ins w:id="420" w:author="Joseph Bryant" w:date="2022-08-25T09:57:00Z">
              <w:r>
                <w:rPr>
                  <w:b/>
                  <w:bCs/>
                </w:rPr>
                <w:t>How to create it</w:t>
              </w:r>
            </w:ins>
          </w:p>
        </w:tc>
      </w:tr>
      <w:tr w:rsidR="00A234EC" w14:paraId="6D2DCA37" w14:textId="77777777" w:rsidTr="000A4DC0">
        <w:trPr>
          <w:ins w:id="421" w:author="Joseph Bryant" w:date="2022-08-25T09:57:00Z"/>
        </w:trPr>
        <w:tc>
          <w:tcPr>
            <w:tcW w:w="2547" w:type="dxa"/>
          </w:tcPr>
          <w:p w14:paraId="198F5724" w14:textId="77777777" w:rsidR="00A234EC" w:rsidRPr="000B361B" w:rsidRDefault="00A234EC" w:rsidP="004E63D3">
            <w:pPr>
              <w:rPr>
                <w:ins w:id="422" w:author="Joseph Bryant" w:date="2022-08-25T09:57:00Z"/>
                <w:b/>
                <w:bCs/>
              </w:rPr>
            </w:pPr>
            <w:ins w:id="423" w:author="Joseph Bryant" w:date="2022-08-25T09:57:00Z">
              <w:r w:rsidRPr="000B361B">
                <w:rPr>
                  <w:b/>
                  <w:bCs/>
                </w:rPr>
                <w:t>Arrears_DF_</w:t>
              </w:r>
              <w:r w:rsidRPr="000B361B">
                <w:rPr>
                  <w:b/>
                  <w:bCs/>
                  <w:color w:val="FF0000"/>
                  <w:rPrChange w:id="424" w:author="Joseph Bryant" w:date="2022-11-02T14:16:00Z">
                    <w:rPr/>
                  </w:rPrChange>
                </w:rPr>
                <w:t>yyyymm</w:t>
              </w:r>
            </w:ins>
            <w:ins w:id="425" w:author="Joseph Bryant" w:date="2022-11-02T14:16:00Z">
              <w:r w:rsidRPr="000B361B">
                <w:rPr>
                  <w:b/>
                  <w:bCs/>
                  <w:rPrChange w:id="426" w:author="Joseph Bryant" w:date="2022-11-02T14:16:00Z">
                    <w:rPr>
                      <w:color w:val="FF0000"/>
                    </w:rPr>
                  </w:rPrChange>
                </w:rPr>
                <w:t>.csv</w:t>
              </w:r>
            </w:ins>
          </w:p>
        </w:tc>
        <w:tc>
          <w:tcPr>
            <w:tcW w:w="6659" w:type="dxa"/>
          </w:tcPr>
          <w:p w14:paraId="2B0EADC9" w14:textId="117AEE75" w:rsidR="00A234EC" w:rsidRDefault="00A234EC" w:rsidP="004E63D3">
            <w:pPr>
              <w:rPr>
                <w:ins w:id="427" w:author="Joseph Bryant" w:date="2022-08-25T09:57:00Z"/>
              </w:rPr>
            </w:pPr>
            <w:ins w:id="428" w:author="Joseph Bryant" w:date="2022-08-25T09:57:00Z">
              <w:r>
                <w:t xml:space="preserve">Go to the </w:t>
              </w:r>
              <w:r w:rsidRPr="000B361B">
                <w:rPr>
                  <w:b/>
                  <w:bCs/>
                  <w:color w:val="FF0000"/>
                  <w:rPrChange w:id="429" w:author="Joseph Bryant" w:date="2022-11-02T14:16:00Z">
                    <w:rPr/>
                  </w:rPrChange>
                </w:rPr>
                <w:t xml:space="preserve">mm </w:t>
              </w:r>
              <w:proofErr w:type="spellStart"/>
              <w:r w:rsidRPr="000B361B">
                <w:rPr>
                  <w:b/>
                  <w:bCs/>
                  <w:color w:val="FF0000"/>
                  <w:rPrChange w:id="430" w:author="Joseph Bryant" w:date="2022-11-02T14:16:00Z">
                    <w:rPr/>
                  </w:rPrChange>
                </w:rPr>
                <w:t>yyyy</w:t>
              </w:r>
              <w:proofErr w:type="spellEnd"/>
              <w:r w:rsidRPr="000B361B">
                <w:rPr>
                  <w:b/>
                  <w:bCs/>
                  <w:color w:val="FF0000"/>
                  <w:rPrChange w:id="431" w:author="Joseph Bryant" w:date="2022-11-02T14:16:00Z">
                    <w:rPr/>
                  </w:rPrChange>
                </w:rPr>
                <w:t xml:space="preserve"> </w:t>
              </w:r>
              <w:r w:rsidRPr="000B361B">
                <w:rPr>
                  <w:b/>
                  <w:bCs/>
                </w:rPr>
                <w:t>summary</w:t>
              </w:r>
              <w:r>
                <w:t xml:space="preserve"> in </w:t>
              </w:r>
              <w:r>
                <w:fldChar w:fldCharType="begin"/>
              </w:r>
              <w:r>
                <w:instrText xml:space="preserve"> HYPERLINK "\\\\htbplc.net\\users\\Groups\\DEPARTMENTS\\RISK and COMPLIANCE\\Credit Risk Analytics\\Month end arrears and past due\\ " </w:instrText>
              </w:r>
              <w:r>
                <w:fldChar w:fldCharType="separate"/>
              </w:r>
              <w:r w:rsidRPr="00E1298D">
                <w:rPr>
                  <w:rStyle w:val="Hyperlink"/>
                </w:rPr>
                <w:t>\\htbplc.net\users\Groups\DEPARTMENTS\RISK and COMPLIANCE\Credit Risk Analytics\Month end arrears and past due\</w:t>
              </w:r>
              <w:r>
                <w:fldChar w:fldCharType="end"/>
              </w:r>
              <w:r>
                <w:t xml:space="preserve"> in the </w:t>
              </w:r>
              <w:r w:rsidRPr="000B361B">
                <w:rPr>
                  <w:b/>
                  <w:bCs/>
                </w:rPr>
                <w:t>current month</w:t>
              </w:r>
            </w:ins>
            <w:ins w:id="432" w:author="Ben Conway" w:date="2024-07-23T09:07:00Z" w16du:dateUtc="2024-07-23T08:07:00Z">
              <w:r w:rsidR="00754FA0">
                <w:rPr>
                  <w:b/>
                  <w:bCs/>
                </w:rPr>
                <w:t xml:space="preserve">, </w:t>
              </w:r>
              <w:r w:rsidR="00754FA0">
                <w:t xml:space="preserve">in the </w:t>
              </w:r>
              <w:r w:rsidR="00754FA0" w:rsidRPr="00754FA0">
                <w:rPr>
                  <w:b/>
                  <w:bCs/>
                  <w:rPrChange w:id="433" w:author="Ben Conway" w:date="2024-07-23T09:07:00Z" w16du:dateUtc="2024-07-23T08:07:00Z">
                    <w:rPr/>
                  </w:rPrChange>
                </w:rPr>
                <w:t>Month-end Arrears and Past Dues</w:t>
              </w:r>
            </w:ins>
            <w:ins w:id="434" w:author="Joseph Bryant" w:date="2022-08-25T09:57:00Z">
              <w:r>
                <w:t xml:space="preserve"> </w:t>
              </w:r>
            </w:ins>
            <w:ins w:id="435" w:author="Ben Conway" w:date="2024-07-23T09:07:00Z" w16du:dateUtc="2024-07-23T08:07:00Z">
              <w:r w:rsidR="00754FA0">
                <w:t xml:space="preserve">tab, </w:t>
              </w:r>
            </w:ins>
            <w:ins w:id="436" w:author="Joseph Bryant" w:date="2022-08-25T09:57:00Z">
              <w:r>
                <w:t xml:space="preserve">and </w:t>
              </w:r>
            </w:ins>
            <w:ins w:id="437" w:author="Ben Conway" w:date="2024-07-23T09:06:00Z" w16du:dateUtc="2024-07-23T08:06:00Z">
              <w:r w:rsidR="00754FA0">
                <w:t xml:space="preserve">look down </w:t>
              </w:r>
              <w:r w:rsidR="00754FA0">
                <w:rPr>
                  <w:b/>
                  <w:bCs/>
                </w:rPr>
                <w:t xml:space="preserve">Column </w:t>
              </w:r>
              <w:r w:rsidR="00754FA0" w:rsidRPr="00754FA0">
                <w:rPr>
                  <w:rPrChange w:id="438" w:author="Ben Conway" w:date="2024-07-23T09:06:00Z" w16du:dateUtc="2024-07-23T08:06:00Z">
                    <w:rPr>
                      <w:b/>
                      <w:bCs/>
                    </w:rPr>
                  </w:rPrChange>
                </w:rPr>
                <w:t>A</w:t>
              </w:r>
              <w:r w:rsidR="00754FA0">
                <w:t xml:space="preserve"> until you get to </w:t>
              </w:r>
              <w:r w:rsidR="00754FA0">
                <w:rPr>
                  <w:b/>
                  <w:bCs/>
                </w:rPr>
                <w:t xml:space="preserve">DF </w:t>
              </w:r>
              <w:r w:rsidR="00754FA0" w:rsidRPr="00754FA0">
                <w:rPr>
                  <w:b/>
                  <w:bCs/>
                </w:rPr>
                <w:t>Arrears</w:t>
              </w:r>
              <w:r w:rsidR="00754FA0" w:rsidRPr="00754FA0">
                <w:rPr>
                  <w:rPrChange w:id="439" w:author="Ben Conway" w:date="2024-07-23T09:06:00Z" w16du:dateUtc="2024-07-23T08:06:00Z">
                    <w:rPr>
                      <w:b/>
                      <w:bCs/>
                    </w:rPr>
                  </w:rPrChange>
                </w:rPr>
                <w:t>.</w:t>
              </w:r>
              <w:r w:rsidR="00754FA0">
                <w:rPr>
                  <w:b/>
                  <w:bCs/>
                </w:rPr>
                <w:t xml:space="preserve"> </w:t>
              </w:r>
              <w:r w:rsidR="00754FA0">
                <w:t>Then copy</w:t>
              </w:r>
            </w:ins>
            <w:ins w:id="440" w:author="Joseph Bryant" w:date="2022-08-25T09:57:00Z">
              <w:del w:id="441" w:author="Ben Conway" w:date="2024-07-23T09:06:00Z" w16du:dateUtc="2024-07-23T08:06:00Z">
                <w:r w:rsidRPr="00754FA0" w:rsidDel="00754FA0">
                  <w:rPr>
                    <w:b/>
                    <w:bCs/>
                  </w:rPr>
                  <w:delText>copy</w:delText>
                </w:r>
              </w:del>
              <w:r>
                <w:t xml:space="preserve"> the </w:t>
              </w:r>
              <w:r w:rsidRPr="000B361B">
                <w:rPr>
                  <w:b/>
                  <w:bCs/>
                </w:rPr>
                <w:t>DF arrears data</w:t>
              </w:r>
              <w:r>
                <w:t xml:space="preserve"> </w:t>
              </w:r>
              <w:del w:id="442" w:author="Ben Conway" w:date="2024-07-23T09:06:00Z" w16du:dateUtc="2024-07-23T08:06:00Z">
                <w:r w:rsidDel="00754FA0">
                  <w:delText xml:space="preserve">(columns m,n,o and p in the first tab) </w:delText>
                </w:r>
              </w:del>
            </w:ins>
            <w:ins w:id="443" w:author="Ben Conway" w:date="2024-07-23T09:06:00Z" w16du:dateUtc="2024-07-23T08:06:00Z">
              <w:r w:rsidR="00754FA0">
                <w:t xml:space="preserve">in </w:t>
              </w:r>
            </w:ins>
            <w:ins w:id="444" w:author="Ben Conway" w:date="2024-07-23T09:07:00Z" w16du:dateUtc="2024-07-23T08:07:00Z">
              <w:r w:rsidR="00754FA0">
                <w:rPr>
                  <w:b/>
                  <w:bCs/>
                </w:rPr>
                <w:t xml:space="preserve">Columns </w:t>
              </w:r>
            </w:ins>
            <w:ins w:id="445" w:author="Ben Conway" w:date="2024-08-06T10:00:00Z" w16du:dateUtc="2024-08-06T09:00:00Z">
              <w:r w:rsidR="006036F0">
                <w:rPr>
                  <w:b/>
                  <w:bCs/>
                </w:rPr>
                <w:t>H, I, J, K</w:t>
              </w:r>
            </w:ins>
            <w:ins w:id="446" w:author="Ben Conway" w:date="2024-08-06T10:01:00Z" w16du:dateUtc="2024-08-06T09:01:00Z">
              <w:r w:rsidR="006036F0">
                <w:rPr>
                  <w:b/>
                  <w:bCs/>
                </w:rPr>
                <w:t xml:space="preserve"> (Account Number, Balance, Bucket, Arrears)</w:t>
              </w:r>
            </w:ins>
            <w:ins w:id="447" w:author="Ben Conway" w:date="2024-07-23T09:07:00Z" w16du:dateUtc="2024-07-23T08:07:00Z">
              <w:r w:rsidR="00754FA0">
                <w:t xml:space="preserve"> </w:t>
              </w:r>
            </w:ins>
            <w:ins w:id="448" w:author="Joseph Bryant" w:date="2022-08-25T09:57:00Z">
              <w:r w:rsidRPr="00754FA0">
                <w:t>to</w:t>
              </w:r>
              <w:r>
                <w:t xml:space="preserve"> a </w:t>
              </w:r>
              <w:r w:rsidRPr="000B361B">
                <w:rPr>
                  <w:b/>
                  <w:bCs/>
                </w:rPr>
                <w:t xml:space="preserve">new </w:t>
              </w:r>
            </w:ins>
            <w:ins w:id="449" w:author="Ben Conway" w:date="2025-06-18T15:50:00Z" w16du:dateUtc="2025-06-18T14:50:00Z">
              <w:r w:rsidR="00434A95">
                <w:rPr>
                  <w:b/>
                  <w:bCs/>
                </w:rPr>
                <w:t xml:space="preserve">excel </w:t>
              </w:r>
            </w:ins>
            <w:ins w:id="450" w:author="Joseph Bryant" w:date="2022-08-25T09:57:00Z">
              <w:del w:id="451" w:author="Ben Conway" w:date="2025-06-18T15:50:00Z" w16du:dateUtc="2025-06-18T14:50:00Z">
                <w:r w:rsidRPr="000B361B" w:rsidDel="00434A95">
                  <w:rPr>
                    <w:b/>
                    <w:bCs/>
                  </w:rPr>
                  <w:delText xml:space="preserve">csv </w:delText>
                </w:r>
              </w:del>
              <w:r w:rsidRPr="000B361B">
                <w:rPr>
                  <w:b/>
                  <w:bCs/>
                </w:rPr>
                <w:t>file</w:t>
              </w:r>
            </w:ins>
            <w:ins w:id="452" w:author="Ben Conway" w:date="2024-08-06T10:01:00Z" w16du:dateUtc="2024-08-06T09:01:00Z">
              <w:r w:rsidR="006036F0">
                <w:rPr>
                  <w:b/>
                  <w:bCs/>
                </w:rPr>
                <w:t xml:space="preserve"> </w:t>
              </w:r>
              <w:r w:rsidR="006036F0">
                <w:t xml:space="preserve">but make sure that the columns are in the following order: </w:t>
              </w:r>
            </w:ins>
            <w:ins w:id="453" w:author="Ben Conway" w:date="2024-08-06T10:02:00Z" w16du:dateUtc="2024-08-06T09:02:00Z">
              <w:r w:rsidR="006036F0" w:rsidRPr="006036F0">
                <w:rPr>
                  <w:b/>
                  <w:bCs/>
                  <w:rPrChange w:id="454" w:author="Ben Conway" w:date="2024-08-06T10:03:00Z" w16du:dateUtc="2024-08-06T09:03:00Z">
                    <w:rPr/>
                  </w:rPrChange>
                </w:rPr>
                <w:t>Balance, Arrears, Bucket, Account number</w:t>
              </w:r>
            </w:ins>
            <w:ins w:id="455" w:author="Joseph Bryant" w:date="2022-08-25T09:57:00Z">
              <w:r>
                <w:t>.</w:t>
              </w:r>
            </w:ins>
            <w:ins w:id="456" w:author="Ben Conway" w:date="2024-08-06T10:03:00Z" w16du:dateUtc="2024-08-06T09:03:00Z">
              <w:r w:rsidR="006036F0">
                <w:t xml:space="preserve"> Also include the headers of the columns, but use </w:t>
              </w:r>
              <w:r w:rsidR="006036F0">
                <w:rPr>
                  <w:b/>
                  <w:bCs/>
                </w:rPr>
                <w:t>ALT + H + V + V</w:t>
              </w:r>
              <w:r w:rsidR="006036F0">
                <w:t xml:space="preserve"> to just paste values and not the format.</w:t>
              </w:r>
            </w:ins>
            <w:ins w:id="457" w:author="Ben Conway" w:date="2024-12-05T15:13:00Z" w16du:dateUtc="2024-12-05T15:13:00Z">
              <w:r w:rsidR="005C31FF">
                <w:t xml:space="preserve"> </w:t>
              </w:r>
              <w:r w:rsidR="005C31FF" w:rsidRPr="008E0ECD">
                <w:t>Rename</w:t>
              </w:r>
              <w:r w:rsidR="005C31FF">
                <w:t xml:space="preserve"> the account number column to </w:t>
              </w:r>
              <w:proofErr w:type="spellStart"/>
              <w:r w:rsidR="005C31FF" w:rsidRPr="000B361B">
                <w:rPr>
                  <w:b/>
                  <w:bCs/>
                </w:rPr>
                <w:t>Account_Number</w:t>
              </w:r>
              <w:proofErr w:type="spellEnd"/>
              <w:r w:rsidR="005C31FF">
                <w:rPr>
                  <w:b/>
                  <w:bCs/>
                </w:rPr>
                <w:t>.</w:t>
              </w:r>
            </w:ins>
            <w:ins w:id="458" w:author="Joseph Bryant" w:date="2022-08-25T09:57:00Z">
              <w:r>
                <w:t xml:space="preserve"> Save this </w:t>
              </w:r>
              <w:del w:id="459" w:author="Ben Conway" w:date="2025-06-18T15:50:00Z" w16du:dateUtc="2025-06-18T14:50:00Z">
                <w:r w:rsidDel="00434A95">
                  <w:delText>csv</w:delText>
                </w:r>
              </w:del>
            </w:ins>
            <w:ins w:id="460" w:author="Ben Conway" w:date="2025-06-18T15:50:00Z" w16du:dateUtc="2025-06-18T14:50:00Z">
              <w:r w:rsidR="00434A95">
                <w:t>as a csv</w:t>
              </w:r>
            </w:ins>
            <w:ins w:id="461" w:author="Joseph Bryant" w:date="2022-08-25T09:57:00Z">
              <w:r>
                <w:t xml:space="preserve"> file in the </w:t>
              </w:r>
            </w:ins>
            <w:ins w:id="462" w:author="Joseph Bryant" w:date="2022-11-02T14:18:00Z">
              <w:r w:rsidRPr="000B361B">
                <w:rPr>
                  <w:b/>
                  <w:bCs/>
                </w:rPr>
                <w:t xml:space="preserve">G Drive </w:t>
              </w:r>
            </w:ins>
            <w:ins w:id="463" w:author="Joseph Bryant" w:date="2022-08-25T09:57:00Z">
              <w:r w:rsidRPr="000B361B">
                <w:rPr>
                  <w:b/>
                  <w:bCs/>
                </w:rPr>
                <w:t>folder</w:t>
              </w:r>
              <w:r>
                <w:t xml:space="preserve"> using the </w:t>
              </w:r>
              <w:r w:rsidRPr="000B361B">
                <w:rPr>
                  <w:b/>
                  <w:bCs/>
                </w:rPr>
                <w:t>name on the left</w:t>
              </w:r>
              <w:r>
                <w:t xml:space="preserve"> where </w:t>
              </w:r>
              <w:r w:rsidRPr="00021B8F">
                <w:rPr>
                  <w:color w:val="FF0000"/>
                  <w:rPrChange w:id="464" w:author="Joseph Bryant" w:date="2022-11-02T14:17:00Z">
                    <w:rPr/>
                  </w:rPrChange>
                </w:rPr>
                <w:t xml:space="preserve">mm </w:t>
              </w:r>
              <w:r>
                <w:t>is the current reporting month</w:t>
              </w:r>
            </w:ins>
            <w:ins w:id="465" w:author="Joseph Bryant" w:date="2022-11-02T14:17:00Z">
              <w:r>
                <w:t xml:space="preserve">. Ensure you only copy the </w:t>
              </w:r>
              <w:del w:id="466" w:author="Ben Conway" w:date="2024-07-23T09:08:00Z" w16du:dateUtc="2024-07-23T08:08:00Z">
                <w:r w:rsidDel="00754FA0">
                  <w:delText>’</w:delText>
                </w:r>
              </w:del>
              <w:r w:rsidRPr="000B361B">
                <w:rPr>
                  <w:b/>
                  <w:bCs/>
                </w:rPr>
                <w:t>arrears</w:t>
              </w:r>
              <w:del w:id="467" w:author="Ben Conway" w:date="2024-07-23T09:08:00Z" w16du:dateUtc="2024-07-23T08:08:00Z">
                <w:r w:rsidDel="00754FA0">
                  <w:delText>’</w:delText>
                </w:r>
              </w:del>
              <w:r>
                <w:t xml:space="preserve"> data and not the </w:t>
              </w:r>
              <w:del w:id="468" w:author="Ben Conway" w:date="2024-07-23T09:08:00Z" w16du:dateUtc="2024-07-23T08:08:00Z">
                <w:r w:rsidRPr="00754FA0" w:rsidDel="00754FA0">
                  <w:rPr>
                    <w:b/>
                    <w:bCs/>
                    <w:rPrChange w:id="469" w:author="Ben Conway" w:date="2024-07-23T09:08:00Z" w16du:dateUtc="2024-07-23T08:08:00Z">
                      <w:rPr/>
                    </w:rPrChange>
                  </w:rPr>
                  <w:delText>‘</w:delText>
                </w:r>
              </w:del>
              <w:r w:rsidRPr="00754FA0">
                <w:rPr>
                  <w:b/>
                  <w:bCs/>
                  <w:rPrChange w:id="470" w:author="Ben Conway" w:date="2024-07-23T09:08:00Z" w16du:dateUtc="2024-07-23T08:08:00Z">
                    <w:rPr/>
                  </w:rPrChange>
                </w:rPr>
                <w:t>past dues</w:t>
              </w:r>
              <w:del w:id="471" w:author="Ben Conway" w:date="2024-07-23T09:08:00Z" w16du:dateUtc="2024-07-23T08:08:00Z">
                <w:r w:rsidDel="00754FA0">
                  <w:delText>’</w:delText>
                </w:r>
              </w:del>
              <w:r>
                <w:t xml:space="preserve"> data</w:t>
              </w:r>
            </w:ins>
            <w:r>
              <w:t>.</w:t>
            </w:r>
            <w:del w:id="472" w:author="Ben Conway" w:date="2024-12-05T15:13:00Z" w16du:dateUtc="2024-12-05T15:13:00Z">
              <w:r w:rsidDel="005C31FF">
                <w:delText xml:space="preserve"> </w:delText>
              </w:r>
              <w:r w:rsidRPr="00754FA0" w:rsidDel="005C31FF">
                <w:rPr>
                  <w:rPrChange w:id="473" w:author="Ben Conway" w:date="2024-07-23T09:08:00Z" w16du:dateUtc="2024-07-23T08:08:00Z">
                    <w:rPr>
                      <w:b/>
                      <w:bCs/>
                    </w:rPr>
                  </w:rPrChange>
                </w:rPr>
                <w:delText>Rename</w:delText>
              </w:r>
              <w:r w:rsidDel="005C31FF">
                <w:delText xml:space="preserve"> the account number column to </w:delText>
              </w:r>
            </w:del>
            <w:del w:id="474" w:author="Ben Conway" w:date="2024-07-23T09:08:00Z" w16du:dateUtc="2024-07-23T08:08:00Z">
              <w:r w:rsidDel="00754FA0">
                <w:delText>‘</w:delText>
              </w:r>
            </w:del>
            <w:del w:id="475" w:author="Ben Conway" w:date="2024-12-05T15:13:00Z" w16du:dateUtc="2024-12-05T15:13:00Z">
              <w:r w:rsidRPr="000B361B" w:rsidDel="005C31FF">
                <w:rPr>
                  <w:b/>
                  <w:bCs/>
                </w:rPr>
                <w:delText>Account_Number</w:delText>
              </w:r>
            </w:del>
            <w:del w:id="476" w:author="Ben Conway" w:date="2024-07-23T09:08:00Z" w16du:dateUtc="2024-07-23T08:08:00Z">
              <w:r w:rsidDel="00754FA0">
                <w:delText>’</w:delText>
              </w:r>
            </w:del>
          </w:p>
        </w:tc>
      </w:tr>
      <w:tr w:rsidR="00A234EC" w14:paraId="3BF24037" w14:textId="77777777" w:rsidTr="000A4DC0">
        <w:trPr>
          <w:ins w:id="477" w:author="Joseph Bryant" w:date="2022-08-25T09:57:00Z"/>
        </w:trPr>
        <w:tc>
          <w:tcPr>
            <w:tcW w:w="2547" w:type="dxa"/>
          </w:tcPr>
          <w:p w14:paraId="10B383CA" w14:textId="77777777" w:rsidR="00A234EC" w:rsidRPr="000B361B" w:rsidRDefault="00A234EC" w:rsidP="004E63D3">
            <w:pPr>
              <w:rPr>
                <w:ins w:id="478" w:author="Joseph Bryant" w:date="2022-08-25T09:57:00Z"/>
                <w:b/>
                <w:bCs/>
              </w:rPr>
            </w:pPr>
            <w:ins w:id="479" w:author="Joseph Bryant" w:date="2022-08-25T09:57:00Z">
              <w:r w:rsidRPr="000B361B">
                <w:rPr>
                  <w:b/>
                  <w:bCs/>
                </w:rPr>
                <w:t>Arrears_SM_</w:t>
              </w:r>
              <w:r w:rsidRPr="000B361B">
                <w:rPr>
                  <w:b/>
                  <w:bCs/>
                  <w:color w:val="FF0000"/>
                  <w:rPrChange w:id="480" w:author="Joseph Bryant" w:date="2022-11-02T14:16:00Z">
                    <w:rPr/>
                  </w:rPrChange>
                </w:rPr>
                <w:t>yyyymm</w:t>
              </w:r>
            </w:ins>
            <w:ins w:id="481" w:author="Joseph Bryant" w:date="2022-11-02T14:16:00Z">
              <w:r w:rsidRPr="000B361B">
                <w:rPr>
                  <w:b/>
                  <w:bCs/>
                  <w:rPrChange w:id="482" w:author="Joseph Bryant" w:date="2022-11-02T14:16:00Z">
                    <w:rPr>
                      <w:color w:val="FF0000"/>
                    </w:rPr>
                  </w:rPrChange>
                </w:rPr>
                <w:t>.csv</w:t>
              </w:r>
            </w:ins>
          </w:p>
        </w:tc>
        <w:tc>
          <w:tcPr>
            <w:tcW w:w="6659" w:type="dxa"/>
          </w:tcPr>
          <w:p w14:paraId="51D38DC3" w14:textId="1955B92B" w:rsidR="00A234EC" w:rsidRPr="00754FA0" w:rsidRDefault="00A234EC" w:rsidP="004E63D3">
            <w:pPr>
              <w:rPr>
                <w:ins w:id="483" w:author="Joseph Bryant" w:date="2022-08-25T09:57:00Z"/>
              </w:rPr>
            </w:pPr>
            <w:ins w:id="484" w:author="Joseph Bryant" w:date="2022-08-25T09:57:00Z">
              <w:r w:rsidRPr="000B361B">
                <w:rPr>
                  <w:b/>
                  <w:bCs/>
                </w:rPr>
                <w:t>Same</w:t>
              </w:r>
              <w:r>
                <w:t xml:space="preserve"> as above but copying </w:t>
              </w:r>
              <w:r w:rsidRPr="000B361B">
                <w:rPr>
                  <w:b/>
                  <w:bCs/>
                </w:rPr>
                <w:t>SM Arrears</w:t>
              </w:r>
              <w:r>
                <w:t xml:space="preserve"> data instead</w:t>
              </w:r>
            </w:ins>
            <w:ins w:id="485" w:author="Ben Conway" w:date="2024-07-23T09:09:00Z" w16du:dateUtc="2024-07-23T08:09:00Z">
              <w:r w:rsidR="00754FA0">
                <w:t xml:space="preserve">. We have now split the STLs from the Term Loans in SM, so make sure to copy the </w:t>
              </w:r>
              <w:r w:rsidR="00754FA0" w:rsidRPr="00754FA0">
                <w:rPr>
                  <w:b/>
                  <w:bCs/>
                  <w:rPrChange w:id="486" w:author="Ben Conway" w:date="2024-07-23T09:10:00Z" w16du:dateUtc="2024-07-23T08:10:00Z">
                    <w:rPr/>
                  </w:rPrChange>
                </w:rPr>
                <w:t>SM arrears</w:t>
              </w:r>
              <w:r w:rsidR="00754FA0">
                <w:t xml:space="preserve"> data into the new csv file and then </w:t>
              </w:r>
            </w:ins>
            <w:ins w:id="487" w:author="Ben Conway" w:date="2024-07-23T09:10:00Z" w16du:dateUtc="2024-07-23T08:10:00Z">
              <w:r w:rsidR="00754FA0">
                <w:t xml:space="preserve">the </w:t>
              </w:r>
              <w:r w:rsidR="00754FA0">
                <w:rPr>
                  <w:b/>
                  <w:bCs/>
                </w:rPr>
                <w:t xml:space="preserve">STL arrears </w:t>
              </w:r>
              <w:r w:rsidR="00754FA0">
                <w:t>data into the same file, simply appending it onto the last row.</w:t>
              </w:r>
            </w:ins>
          </w:p>
        </w:tc>
      </w:tr>
      <w:tr w:rsidR="00A234EC" w14:paraId="5CD6B6F9" w14:textId="77777777" w:rsidTr="000A4DC0">
        <w:trPr>
          <w:ins w:id="488" w:author="Joseph Bryant" w:date="2022-08-25T09:57:00Z"/>
        </w:trPr>
        <w:tc>
          <w:tcPr>
            <w:tcW w:w="2547" w:type="dxa"/>
          </w:tcPr>
          <w:p w14:paraId="579657AB" w14:textId="77777777" w:rsidR="00A234EC" w:rsidRPr="000B361B" w:rsidRDefault="00A234EC" w:rsidP="004E63D3">
            <w:pPr>
              <w:rPr>
                <w:ins w:id="489" w:author="Joseph Bryant" w:date="2022-08-25T09:57:00Z"/>
                <w:b/>
                <w:bCs/>
              </w:rPr>
            </w:pPr>
            <w:ins w:id="490" w:author="Joseph Bryant" w:date="2022-08-25T09:57:00Z">
              <w:r w:rsidRPr="000B361B">
                <w:rPr>
                  <w:b/>
                  <w:bCs/>
                </w:rPr>
                <w:t>DF_Accounts</w:t>
              </w:r>
            </w:ins>
            <w:ins w:id="491" w:author="Joseph Bryant" w:date="2022-11-02T14:16:00Z">
              <w:r w:rsidRPr="000B361B">
                <w:rPr>
                  <w:b/>
                  <w:bCs/>
                </w:rPr>
                <w:t>.csv</w:t>
              </w:r>
            </w:ins>
          </w:p>
        </w:tc>
        <w:tc>
          <w:tcPr>
            <w:tcW w:w="6659" w:type="dxa"/>
          </w:tcPr>
          <w:p w14:paraId="27681FA4" w14:textId="77777777" w:rsidR="009F0D82" w:rsidRDefault="00A234EC" w:rsidP="004E63D3">
            <w:pPr>
              <w:rPr>
                <w:ins w:id="492" w:author="Ben Conway" w:date="2025-04-22T08:18:00Z" w16du:dateUtc="2025-04-22T07:18:00Z"/>
              </w:rPr>
            </w:pPr>
            <w:ins w:id="493" w:author="Joseph Bryant" w:date="2022-08-25T09:57:00Z">
              <w:r>
                <w:t xml:space="preserve">Open the </w:t>
              </w:r>
              <w:del w:id="494" w:author="Ben Conway" w:date="2025-04-22T08:18:00Z" w16du:dateUtc="2025-04-22T07:18:00Z">
                <w:r w:rsidDel="009F0D82">
                  <w:delText>£10m + file</w:delText>
                </w:r>
              </w:del>
            </w:ins>
            <w:del w:id="495" w:author="Ben Conway" w:date="2025-04-22T08:18:00Z" w16du:dateUtc="2025-04-22T07:18:00Z">
              <w:r w:rsidDel="009F0D82">
                <w:delText xml:space="preserve"> (the GCE’s Excel file)</w:delText>
              </w:r>
            </w:del>
            <w:ins w:id="496" w:author="Ben Conway" w:date="2025-04-22T08:18:00Z" w16du:dateUtc="2025-04-22T07:18:00Z">
              <w:r w:rsidR="009F0D82">
                <w:t>DF_MI_YYYYMM file</w:t>
              </w:r>
            </w:ins>
            <w:ins w:id="497" w:author="Joseph Bryant" w:date="2022-08-25T09:57:00Z">
              <w:r>
                <w:t xml:space="preserve"> in</w:t>
              </w:r>
            </w:ins>
            <w:ins w:id="498" w:author="Ben Conway" w:date="2025-04-22T08:18:00Z" w16du:dateUtc="2025-04-22T07:18:00Z">
              <w:r w:rsidR="009F0D82">
                <w:t xml:space="preserve"> the below folder for this reporting cycle</w:t>
              </w:r>
            </w:ins>
          </w:p>
          <w:p w14:paraId="55668810" w14:textId="77777777" w:rsidR="009F0D82" w:rsidRDefault="009F0D82" w:rsidP="004E63D3">
            <w:pPr>
              <w:rPr>
                <w:ins w:id="499" w:author="Ben Conway" w:date="2025-04-22T08:18:00Z" w16du:dateUtc="2025-04-22T07:18:00Z"/>
              </w:rPr>
            </w:pPr>
          </w:p>
          <w:p w14:paraId="61D5FAAA" w14:textId="77777777" w:rsidR="009F0D82" w:rsidRDefault="00A234EC" w:rsidP="004E63D3">
            <w:pPr>
              <w:rPr>
                <w:ins w:id="500" w:author="Ben Conway" w:date="2025-04-22T08:18:00Z" w16du:dateUtc="2025-04-22T07:18:00Z"/>
              </w:rPr>
            </w:pPr>
            <w:ins w:id="501" w:author="Joseph Bryant" w:date="2022-08-25T09:57:00Z">
              <w:r>
                <w:t xml:space="preserve"> </w:t>
              </w:r>
              <w:r w:rsidRPr="000B361B">
                <w:rPr>
                  <w:rStyle w:val="Hyperlink"/>
                </w:rPr>
                <w:fldChar w:fldCharType="begin"/>
              </w:r>
              <w:r w:rsidRPr="000B361B">
                <w:rPr>
                  <w:rStyle w:val="Hyperlink"/>
                </w:rPr>
                <w:instrText xml:space="preserve"> HYPERLINK "\\\\htbplc.net\\users\\Groups\\DEPARTMENTS\\RISK and COMPLIANCE\\New Risk Appetite Templates\\Credit Risk\\ " </w:instrText>
              </w:r>
              <w:r w:rsidRPr="000B361B">
                <w:rPr>
                  <w:rStyle w:val="Hyperlink"/>
                </w:rPr>
              </w:r>
              <w:r w:rsidRPr="000B361B">
                <w:rPr>
                  <w:rStyle w:val="Hyperlink"/>
                </w:rPr>
                <w:fldChar w:fldCharType="separate"/>
              </w:r>
              <w:r w:rsidRPr="008D0107">
                <w:rPr>
                  <w:rStyle w:val="Hyperlink"/>
                </w:rPr>
                <w:t>\\htbplc.net\users\Groups\DEPARTMENTS\RISK and COMPLIANCE\New Risk Appetite Templates\Credit Risk\</w:t>
              </w:r>
              <w:proofErr w:type="spellStart"/>
              <w:r w:rsidRPr="000B361B">
                <w:rPr>
                  <w:rStyle w:val="Hyperlink"/>
                </w:rPr>
                <w:fldChar w:fldCharType="end"/>
              </w:r>
              <w:r w:rsidRPr="000B361B">
                <w:rPr>
                  <w:rStyle w:val="Hyperlink"/>
                  <w:rPrChange w:id="502" w:author="Joseph Bryant" w:date="2022-11-02T14:17:00Z">
                    <w:rPr/>
                  </w:rPrChange>
                </w:rPr>
                <w:t>nn</w:t>
              </w:r>
              <w:proofErr w:type="spellEnd"/>
              <w:r w:rsidRPr="000B361B">
                <w:rPr>
                  <w:rStyle w:val="Hyperlink"/>
                  <w:rPrChange w:id="503" w:author="Joseph Bryant" w:date="2022-11-02T14:17:00Z">
                    <w:rPr/>
                  </w:rPrChange>
                </w:rPr>
                <w:t xml:space="preserve">. </w:t>
              </w:r>
              <w:proofErr w:type="spellStart"/>
              <w:r w:rsidRPr="000B361B">
                <w:rPr>
                  <w:rStyle w:val="Hyperlink"/>
                  <w:rPrChange w:id="504" w:author="Joseph Bryant" w:date="2022-11-02T14:17:00Z">
                    <w:rPr/>
                  </w:rPrChange>
                </w:rPr>
                <w:t>Month’yy</w:t>
              </w:r>
              <w:proofErr w:type="spellEnd"/>
              <w:r w:rsidRPr="000B361B">
                <w:rPr>
                  <w:rStyle w:val="Hyperlink"/>
                  <w:rPrChange w:id="505" w:author="Joseph Bryant" w:date="2022-11-02T14:17:00Z">
                    <w:rPr/>
                  </w:rPrChange>
                </w:rPr>
                <w:t xml:space="preserve"> </w:t>
              </w:r>
              <w:r w:rsidRPr="000B361B">
                <w:rPr>
                  <w:rStyle w:val="Hyperlink"/>
                </w:rPr>
                <w:t>CC\Input\DF</w:t>
              </w:r>
              <w:r>
                <w:t xml:space="preserve"> </w:t>
              </w:r>
            </w:ins>
          </w:p>
          <w:p w14:paraId="1F6C4773" w14:textId="77777777" w:rsidR="009F0D82" w:rsidRDefault="009F0D82" w:rsidP="004E63D3">
            <w:pPr>
              <w:rPr>
                <w:ins w:id="506" w:author="Ben Conway" w:date="2025-04-22T08:18:00Z" w16du:dateUtc="2025-04-22T07:18:00Z"/>
              </w:rPr>
            </w:pPr>
          </w:p>
          <w:p w14:paraId="3DAE2538" w14:textId="5B66F463" w:rsidR="00A234EC" w:rsidRDefault="00A234EC" w:rsidP="004E63D3">
            <w:pPr>
              <w:rPr>
                <w:ins w:id="507" w:author="Joseph Bryant" w:date="2022-08-25T09:57:00Z"/>
              </w:rPr>
            </w:pPr>
            <w:ins w:id="508" w:author="Joseph Bryant" w:date="2022-08-25T09:57:00Z">
              <w:r>
                <w:t xml:space="preserve">and </w:t>
              </w:r>
              <w:del w:id="509" w:author="Ben Conway" w:date="2025-04-22T08:19:00Z" w16du:dateUtc="2025-04-22T07:19:00Z">
                <w:r w:rsidDel="009F0D82">
                  <w:delText xml:space="preserve">go to the </w:delText>
                </w:r>
                <w:r w:rsidRPr="000B361B" w:rsidDel="009F0D82">
                  <w:rPr>
                    <w:b/>
                    <w:bCs/>
                  </w:rPr>
                  <w:delText xml:space="preserve">All </w:delText>
                </w:r>
              </w:del>
              <w:del w:id="510" w:author="Ben Conway" w:date="2024-07-23T09:15:00Z" w16du:dateUtc="2024-07-23T08:15:00Z">
                <w:r w:rsidRPr="000B361B" w:rsidDel="00E85721">
                  <w:rPr>
                    <w:b/>
                    <w:bCs/>
                  </w:rPr>
                  <w:delText>loans</w:delText>
                </w:r>
                <w:r w:rsidDel="00E85721">
                  <w:delText xml:space="preserve"> </w:delText>
                </w:r>
              </w:del>
              <w:del w:id="511" w:author="Ben Conway" w:date="2025-04-22T08:19:00Z" w16du:dateUtc="2025-04-22T07:19:00Z">
                <w:r w:rsidDel="009F0D82">
                  <w:delText xml:space="preserve">tab and </w:delText>
                </w:r>
              </w:del>
              <w:r>
                <w:t xml:space="preserve">copy the </w:t>
              </w:r>
              <w:r w:rsidRPr="00E85721">
                <w:rPr>
                  <w:b/>
                  <w:bCs/>
                  <w:rPrChange w:id="512" w:author="Ben Conway" w:date="2024-07-23T09:15:00Z" w16du:dateUtc="2024-07-23T08:15:00Z">
                    <w:rPr/>
                  </w:rPrChange>
                </w:rPr>
                <w:t>columns</w:t>
              </w:r>
              <w:r>
                <w:t xml:space="preserve"> </w:t>
              </w:r>
              <w:del w:id="513" w:author="Ben Conway" w:date="2025-05-08T14:46:00Z" w16du:dateUtc="2025-05-08T13:46:00Z">
                <w:r w:rsidRPr="000B361B" w:rsidDel="004E6ABE">
                  <w:rPr>
                    <w:b/>
                    <w:bCs/>
                  </w:rPr>
                  <w:delText xml:space="preserve">A, </w:delText>
                </w:r>
              </w:del>
              <w:r w:rsidRPr="000B361B">
                <w:rPr>
                  <w:b/>
                  <w:bCs/>
                </w:rPr>
                <w:t>B</w:t>
              </w:r>
            </w:ins>
            <w:ins w:id="514" w:author="Ben Conway" w:date="2025-05-08T14:46:00Z" w16du:dateUtc="2025-05-08T13:46:00Z">
              <w:r w:rsidR="004E6ABE">
                <w:t xml:space="preserve">, </w:t>
              </w:r>
            </w:ins>
            <w:ins w:id="515" w:author="Joseph Bryant" w:date="2022-08-25T09:57:00Z">
              <w:del w:id="516" w:author="Ben Conway" w:date="2025-05-08T14:46:00Z" w16du:dateUtc="2025-05-08T13:46:00Z">
                <w:r w:rsidDel="004E6ABE">
                  <w:delText xml:space="preserve"> and </w:delText>
                </w:r>
              </w:del>
              <w:r w:rsidRPr="000B361B">
                <w:rPr>
                  <w:b/>
                  <w:bCs/>
                </w:rPr>
                <w:t>C</w:t>
              </w:r>
            </w:ins>
            <w:ins w:id="517" w:author="Ben Conway" w:date="2024-08-06T12:37:00Z" w16du:dateUtc="2024-08-06T11:37:00Z">
              <w:r w:rsidR="003A3468">
                <w:rPr>
                  <w:b/>
                  <w:bCs/>
                </w:rPr>
                <w:t xml:space="preserve"> </w:t>
              </w:r>
            </w:ins>
            <w:ins w:id="518" w:author="Ben Conway" w:date="2025-05-08T14:46:00Z" w16du:dateUtc="2025-05-08T13:46:00Z">
              <w:r w:rsidR="004E6ABE">
                <w:t xml:space="preserve">and </w:t>
              </w:r>
              <w:r w:rsidR="004E6ABE">
                <w:rPr>
                  <w:b/>
                  <w:bCs/>
                </w:rPr>
                <w:t xml:space="preserve">D </w:t>
              </w:r>
            </w:ins>
            <w:ins w:id="519" w:author="Ben Conway" w:date="2024-08-06T12:37:00Z" w16du:dateUtc="2024-08-06T11:37:00Z">
              <w:r w:rsidR="003A3468">
                <w:rPr>
                  <w:b/>
                  <w:bCs/>
                </w:rPr>
                <w:t>(Account number, Exposure Group, Customer)</w:t>
              </w:r>
            </w:ins>
            <w:ins w:id="520" w:author="Joseph Bryant" w:date="2022-08-25T09:57:00Z">
              <w:r>
                <w:t xml:space="preserve"> into a new </w:t>
              </w:r>
              <w:r w:rsidRPr="000B361B">
                <w:rPr>
                  <w:b/>
                  <w:bCs/>
                </w:rPr>
                <w:t>csv</w:t>
              </w:r>
              <w:r>
                <w:t xml:space="preserve"> file</w:t>
              </w:r>
            </w:ins>
            <w:r w:rsidR="000A4DC0">
              <w:t xml:space="preserve">. Then copy </w:t>
            </w:r>
            <w:r w:rsidR="000A4DC0" w:rsidRPr="000B361B">
              <w:rPr>
                <w:b/>
                <w:bCs/>
              </w:rPr>
              <w:t>date loan drawn</w:t>
            </w:r>
            <w:r w:rsidR="000A4DC0">
              <w:t xml:space="preserve">  (column </w:t>
            </w:r>
            <w:r w:rsidR="000A4DC0" w:rsidRPr="000B361B">
              <w:rPr>
                <w:b/>
                <w:bCs/>
              </w:rPr>
              <w:t>CC</w:t>
            </w:r>
            <w:r w:rsidR="000A4DC0">
              <w:t>)</w:t>
            </w:r>
            <w:ins w:id="521" w:author="Ben Conway" w:date="2024-12-05T15:19:00Z" w16du:dateUtc="2024-12-05T15:19:00Z">
              <w:r w:rsidR="00024C42">
                <w:t>. Make sure that the column headers (account number, Exposure Group etc.) are in the top row (so delete any rows above them in your file you’ve copied over to).</w:t>
              </w:r>
            </w:ins>
            <w:del w:id="522" w:author="Ben Conway" w:date="2024-12-05T15:19:00Z" w16du:dateUtc="2024-12-05T15:19:00Z">
              <w:r w:rsidR="000A4DC0" w:rsidDel="00024C42">
                <w:delText>,</w:delText>
              </w:r>
            </w:del>
            <w:r w:rsidR="000A4DC0">
              <w:t xml:space="preserve"> </w:t>
            </w:r>
            <w:del w:id="523" w:author="Ben Conway" w:date="2024-12-05T15:19:00Z" w16du:dateUtc="2024-12-05T15:19:00Z">
              <w:r w:rsidR="000A4DC0" w:rsidDel="00024C42">
                <w:delText>r</w:delText>
              </w:r>
            </w:del>
            <w:ins w:id="524" w:author="Ben Conway" w:date="2024-12-05T15:19:00Z" w16du:dateUtc="2024-12-05T15:19:00Z">
              <w:r w:rsidR="00024C42">
                <w:t>R</w:t>
              </w:r>
            </w:ins>
            <w:r w:rsidR="000A4DC0">
              <w:t xml:space="preserve">ename the column </w:t>
            </w:r>
            <w:ins w:id="525" w:author="Ben Conway" w:date="2024-12-05T15:20:00Z" w16du:dateUtc="2024-12-05T15:20:00Z">
              <w:r w:rsidR="00024C42">
                <w:rPr>
                  <w:b/>
                  <w:bCs/>
                </w:rPr>
                <w:t>Date Loan D</w:t>
              </w:r>
              <w:r w:rsidR="00024C42" w:rsidRPr="00024C42">
                <w:rPr>
                  <w:b/>
                  <w:bCs/>
                </w:rPr>
                <w:t>rawn</w:t>
              </w:r>
              <w:r w:rsidR="00024C42">
                <w:t xml:space="preserve"> </w:t>
              </w:r>
            </w:ins>
            <w:r w:rsidR="000A4DC0" w:rsidRPr="00024C42">
              <w:t>to</w:t>
            </w:r>
            <w:r w:rsidR="000A4DC0">
              <w:t xml:space="preserve"> </w:t>
            </w:r>
            <w:proofErr w:type="spellStart"/>
            <w:r w:rsidR="000A4DC0" w:rsidRPr="000B361B">
              <w:rPr>
                <w:b/>
                <w:bCs/>
              </w:rPr>
              <w:t>inception_date</w:t>
            </w:r>
            <w:proofErr w:type="spellEnd"/>
            <w:r w:rsidR="000A4DC0">
              <w:t xml:space="preserve">. </w:t>
            </w:r>
            <w:r w:rsidR="000A4DC0" w:rsidRPr="00024C42">
              <w:rPr>
                <w:rPrChange w:id="526" w:author="Ben Conway" w:date="2024-12-05T15:20:00Z" w16du:dateUtc="2024-12-05T15:20:00Z">
                  <w:rPr>
                    <w:b/>
                    <w:bCs/>
                  </w:rPr>
                </w:rPrChange>
              </w:rPr>
              <w:t>Delete</w:t>
            </w:r>
            <w:r w:rsidR="000A4DC0" w:rsidRPr="000B361B">
              <w:rPr>
                <w:b/>
                <w:bCs/>
              </w:rPr>
              <w:t xml:space="preserve"> </w:t>
            </w:r>
            <w:r w:rsidR="000A4DC0">
              <w:t xml:space="preserve">any </w:t>
            </w:r>
            <w:ins w:id="527" w:author="Ben Conway" w:date="2024-10-03T17:10:00Z" w16du:dateUtc="2024-10-03T16:10:00Z">
              <w:r w:rsidR="00C34EAA">
                <w:t xml:space="preserve">rows that have </w:t>
              </w:r>
            </w:ins>
            <w:r w:rsidR="000A4DC0">
              <w:t xml:space="preserve">dates that are </w:t>
            </w:r>
            <w:r w:rsidR="000A4DC0" w:rsidRPr="000B361B">
              <w:rPr>
                <w:b/>
                <w:bCs/>
              </w:rPr>
              <w:t>tbc</w:t>
            </w:r>
            <w:ins w:id="528" w:author="Ben Conway" w:date="2025-06-05T15:54:00Z" w16du:dateUtc="2025-06-05T14:54:00Z">
              <w:r w:rsidR="00D06F2B">
                <w:rPr>
                  <w:b/>
                  <w:bCs/>
                </w:rPr>
                <w:t xml:space="preserve"> </w:t>
              </w:r>
              <w:r w:rsidR="00D06F2B">
                <w:t xml:space="preserve">or </w:t>
              </w:r>
              <w:r w:rsidR="00D06F2B" w:rsidRPr="00434A95">
                <w:t>blank</w:t>
              </w:r>
            </w:ins>
            <w:r w:rsidR="000A4DC0">
              <w:t xml:space="preserve">, these are undrawn accounts that could not have gone into </w:t>
            </w:r>
            <w:r w:rsidR="000A4DC0" w:rsidRPr="000B361B">
              <w:rPr>
                <w:b/>
                <w:bCs/>
              </w:rPr>
              <w:t>arrears yet</w:t>
            </w:r>
            <w:r w:rsidR="000A4DC0">
              <w:t>.</w:t>
            </w:r>
            <w:ins w:id="529" w:author="Ben Conway" w:date="2024-10-03T17:10:00Z" w16du:dateUtc="2024-10-03T16:10:00Z">
              <w:r w:rsidR="00C34EAA">
                <w:t xml:space="preserve"> Also</w:t>
              </w:r>
            </w:ins>
            <w:ins w:id="530" w:author="Ben Conway" w:date="2024-10-03T17:11:00Z" w16du:dateUtc="2024-10-03T16:11:00Z">
              <w:r w:rsidR="00C34EAA">
                <w:t xml:space="preserve"> make sure the </w:t>
              </w:r>
            </w:ins>
            <w:ins w:id="531" w:author="Ben Conway" w:date="2024-10-03T17:12:00Z" w16du:dateUtc="2024-10-03T16:12:00Z">
              <w:r w:rsidR="00C34EAA">
                <w:t>inception dates are in the date format.</w:t>
              </w:r>
            </w:ins>
            <w:r w:rsidR="000A4DC0">
              <w:t xml:space="preserve"> Save the file as a csv </w:t>
            </w:r>
            <w:ins w:id="532" w:author="Joseph Bryant" w:date="2022-08-25T09:57:00Z">
              <w:r>
                <w:t xml:space="preserve"> and call it </w:t>
              </w:r>
              <w:proofErr w:type="spellStart"/>
              <w:r w:rsidRPr="000B361B">
                <w:rPr>
                  <w:b/>
                  <w:bCs/>
                </w:rPr>
                <w:t>DF_accounts</w:t>
              </w:r>
              <w:proofErr w:type="spellEnd"/>
              <w:r>
                <w:t>, save this in the</w:t>
              </w:r>
            </w:ins>
            <w:ins w:id="533" w:author="Joseph Bryant" w:date="2022-11-02T14:18:00Z">
              <w:r>
                <w:t xml:space="preserve"> </w:t>
              </w:r>
              <w:r w:rsidRPr="000B361B">
                <w:rPr>
                  <w:b/>
                  <w:bCs/>
                </w:rPr>
                <w:t xml:space="preserve">G Drive </w:t>
              </w:r>
            </w:ins>
            <w:ins w:id="534" w:author="Joseph Bryant" w:date="2022-08-25T09:57:00Z">
              <w:r w:rsidRPr="000B361B">
                <w:rPr>
                  <w:b/>
                  <w:bCs/>
                </w:rPr>
                <w:t>folder</w:t>
              </w:r>
            </w:ins>
          </w:p>
        </w:tc>
      </w:tr>
    </w:tbl>
    <w:p w14:paraId="0B3BC8A8" w14:textId="77777777" w:rsidR="000A4DC0" w:rsidRDefault="000A4DC0" w:rsidP="00A234EC"/>
    <w:p w14:paraId="7D9FF713" w14:textId="0A0C0C2D" w:rsidR="00A234EC" w:rsidRDefault="00A234EC" w:rsidP="00A234EC">
      <w:r>
        <w:t xml:space="preserve">There should now be </w:t>
      </w:r>
      <w:r w:rsidRPr="00D960B7">
        <w:rPr>
          <w:b/>
          <w:bCs/>
        </w:rPr>
        <w:t>3 files</w:t>
      </w:r>
      <w:r>
        <w:t xml:space="preserve"> in the </w:t>
      </w:r>
      <w:r w:rsidRPr="00D960B7">
        <w:rPr>
          <w:b/>
          <w:bCs/>
        </w:rPr>
        <w:t>G Drive</w:t>
      </w:r>
      <w:r>
        <w:t xml:space="preserve"> folder for this month, 2 arrears files and one </w:t>
      </w:r>
      <w:proofErr w:type="spellStart"/>
      <w:r>
        <w:t>df_accounts</w:t>
      </w:r>
      <w:proofErr w:type="spellEnd"/>
      <w:r>
        <w:t xml:space="preserve">. Ensure these are all </w:t>
      </w:r>
      <w:r w:rsidRPr="00D960B7">
        <w:rPr>
          <w:b/>
          <w:bCs/>
        </w:rPr>
        <w:t>CSVs.</w:t>
      </w:r>
    </w:p>
    <w:p w14:paraId="6A01DC8F" w14:textId="77777777" w:rsidR="00D960B7" w:rsidRDefault="00A234EC" w:rsidP="00A234EC">
      <w:pPr>
        <w:pStyle w:val="ListParagraph"/>
        <w:numPr>
          <w:ilvl w:val="0"/>
          <w:numId w:val="48"/>
        </w:numPr>
      </w:pPr>
      <w:r>
        <w:t xml:space="preserve">For information on </w:t>
      </w:r>
      <w:r w:rsidRPr="00D960B7">
        <w:rPr>
          <w:b/>
          <w:bCs/>
        </w:rPr>
        <w:t>Watch</w:t>
      </w:r>
      <w:r>
        <w:t>, navigate to</w:t>
      </w:r>
      <w:r w:rsidR="00D960B7">
        <w:t>:</w:t>
      </w:r>
    </w:p>
    <w:p w14:paraId="53ABF9F8" w14:textId="370C32B3" w:rsidR="00A234EC" w:rsidRDefault="00A234EC" w:rsidP="00D960B7">
      <w:pPr>
        <w:pStyle w:val="ListParagraph"/>
      </w:pPr>
      <w:r w:rsidRPr="00D960B7">
        <w:rPr>
          <w:rStyle w:val="Hyperlink"/>
          <w:lang w:val="en-US"/>
        </w:rPr>
        <w:t>\\htbplc.net\users\Groups\DEPARTMENTS\RISK and COMPLIANCE\Credit Risk Analytics\Data\SAS Datasets\Watch &amp; Recoveries</w:t>
      </w:r>
    </w:p>
    <w:p w14:paraId="29C5FC60" w14:textId="273192C7" w:rsidR="00A234EC" w:rsidRDefault="00A234EC" w:rsidP="00A234EC">
      <w:pPr>
        <w:pStyle w:val="ListParagraph"/>
      </w:pPr>
      <w:r>
        <w:t xml:space="preserve">And look at the </w:t>
      </w:r>
      <w:r w:rsidRPr="00D960B7">
        <w:rPr>
          <w:b/>
          <w:bCs/>
        </w:rPr>
        <w:t xml:space="preserve">date modified </w:t>
      </w:r>
      <w:r>
        <w:t xml:space="preserve">on the </w:t>
      </w:r>
      <w:proofErr w:type="spellStart"/>
      <w:r w:rsidRPr="00D960B7">
        <w:rPr>
          <w:b/>
          <w:bCs/>
        </w:rPr>
        <w:t>watch_recovery</w:t>
      </w:r>
      <w:proofErr w:type="spellEnd"/>
      <w:r>
        <w:t xml:space="preserve"> </w:t>
      </w:r>
      <w:del w:id="535" w:author="Ben Conway" w:date="2024-07-23T09:18:00Z" w16du:dateUtc="2024-07-23T08:18:00Z">
        <w:r w:rsidDel="00E85721">
          <w:delText xml:space="preserve">sas </w:delText>
        </w:r>
      </w:del>
      <w:ins w:id="536" w:author="Ben Conway" w:date="2024-07-23T09:18:00Z" w16du:dateUtc="2024-07-23T08:18:00Z">
        <w:r w:rsidR="00E85721">
          <w:t xml:space="preserve">SAS </w:t>
        </w:r>
      </w:ins>
      <w:r>
        <w:t xml:space="preserve">dataset. If this has been updated </w:t>
      </w:r>
      <w:r w:rsidRPr="00D960B7">
        <w:rPr>
          <w:b/>
          <w:bCs/>
        </w:rPr>
        <w:t>this month</w:t>
      </w:r>
      <w:r>
        <w:t xml:space="preserve"> then it is ready to be used, if not check with the </w:t>
      </w:r>
      <w:r w:rsidRPr="00D960B7">
        <w:rPr>
          <w:b/>
          <w:bCs/>
        </w:rPr>
        <w:t>watchlist process owner</w:t>
      </w:r>
      <w:r>
        <w:t xml:space="preserve"> to see if the </w:t>
      </w:r>
      <w:del w:id="537" w:author="Ben Conway" w:date="2024-07-23T09:18:00Z" w16du:dateUtc="2024-07-23T08:18:00Z">
        <w:r w:rsidDel="00E85721">
          <w:delText xml:space="preserve">sas </w:delText>
        </w:r>
      </w:del>
      <w:ins w:id="538" w:author="Ben Conway" w:date="2024-07-23T09:18:00Z" w16du:dateUtc="2024-07-23T08:18:00Z">
        <w:r w:rsidR="00E85721">
          <w:t xml:space="preserve">SAS </w:t>
        </w:r>
      </w:ins>
      <w:r>
        <w:t>dataset ha</w:t>
      </w:r>
      <w:ins w:id="539" w:author="Ben Conway" w:date="2024-07-23T09:18:00Z" w16du:dateUtc="2024-07-23T08:18:00Z">
        <w:r w:rsidR="00E85721">
          <w:t>s</w:t>
        </w:r>
      </w:ins>
      <w:del w:id="540" w:author="Ben Conway" w:date="2024-07-23T09:18:00Z" w16du:dateUtc="2024-07-23T08:18:00Z">
        <w:r w:rsidDel="00E85721">
          <w:delText>d</w:delText>
        </w:r>
      </w:del>
      <w:r>
        <w:t xml:space="preserve"> been updated.</w:t>
      </w:r>
    </w:p>
    <w:p w14:paraId="076405FA" w14:textId="77777777" w:rsidR="00D960B7" w:rsidRDefault="00D960B7" w:rsidP="00A234EC">
      <w:pPr>
        <w:pStyle w:val="ListParagraph"/>
      </w:pPr>
    </w:p>
    <w:p w14:paraId="2626B66A" w14:textId="77777777" w:rsidR="00D960B7" w:rsidRDefault="00A234EC" w:rsidP="00A234EC">
      <w:pPr>
        <w:pStyle w:val="ListParagraph"/>
        <w:numPr>
          <w:ilvl w:val="0"/>
          <w:numId w:val="48"/>
        </w:numPr>
      </w:pPr>
      <w:r>
        <w:t>For defaults navigate to</w:t>
      </w:r>
      <w:r w:rsidR="00D960B7">
        <w:t>:</w:t>
      </w:r>
    </w:p>
    <w:p w14:paraId="4CE439FA" w14:textId="4FF5EF52" w:rsidR="00A234EC" w:rsidRDefault="00A234EC" w:rsidP="00D960B7">
      <w:pPr>
        <w:pStyle w:val="ListParagraph"/>
      </w:pPr>
      <w:r w:rsidRPr="00D960B7">
        <w:rPr>
          <w:rStyle w:val="Hyperlink"/>
          <w:lang w:val="en-US"/>
        </w:rPr>
        <w:t xml:space="preserve">\\htbplc.net\users\Groups\DEPARTMENTS\RISK and COMPLIANCE\New Risk Appetite Templates\Credit Risk\NN. </w:t>
      </w:r>
      <w:proofErr w:type="spellStart"/>
      <w:r w:rsidRPr="00D960B7">
        <w:rPr>
          <w:rStyle w:val="Hyperlink"/>
          <w:lang w:val="en-US"/>
        </w:rPr>
        <w:t>Month’YYYY</w:t>
      </w:r>
      <w:proofErr w:type="spellEnd"/>
      <w:r w:rsidRPr="00D960B7">
        <w:rPr>
          <w:rStyle w:val="Hyperlink"/>
          <w:lang w:val="en-US"/>
        </w:rPr>
        <w:t xml:space="preserve"> CC\Input\Defaults</w:t>
      </w:r>
      <w:r>
        <w:t xml:space="preserve"> and ensure the default List – </w:t>
      </w:r>
      <w:r w:rsidRPr="00A234EC">
        <w:rPr>
          <w:color w:val="FF0000"/>
        </w:rPr>
        <w:t xml:space="preserve">Month </w:t>
      </w:r>
      <w:ins w:id="541" w:author="Ben Conway" w:date="2024-07-23T09:18:00Z" w16du:dateUtc="2024-07-23T08:18:00Z">
        <w:r w:rsidR="00E85721">
          <w:rPr>
            <w:color w:val="FF0000"/>
          </w:rPr>
          <w:t>YY</w:t>
        </w:r>
      </w:ins>
      <w:del w:id="542" w:author="Ben Conway" w:date="2024-07-23T09:18:00Z" w16du:dateUtc="2024-07-23T08:18:00Z">
        <w:r w:rsidRPr="00A234EC" w:rsidDel="00E85721">
          <w:rPr>
            <w:color w:val="FF0000"/>
          </w:rPr>
          <w:delText>yy</w:delText>
        </w:r>
      </w:del>
      <w:r>
        <w:rPr>
          <w:color w:val="FF0000"/>
        </w:rPr>
        <w:t xml:space="preserve"> </w:t>
      </w:r>
      <w:r>
        <w:t xml:space="preserve">is there. Check with the </w:t>
      </w:r>
      <w:r w:rsidRPr="00D960B7">
        <w:rPr>
          <w:b/>
          <w:bCs/>
        </w:rPr>
        <w:t>default list process owner</w:t>
      </w:r>
      <w:r>
        <w:t xml:space="preserve"> that this file is ready</w:t>
      </w:r>
      <w:r w:rsidR="009D760B">
        <w:t>.</w:t>
      </w:r>
    </w:p>
    <w:p w14:paraId="0795F480" w14:textId="77777777" w:rsidR="009D760B" w:rsidRDefault="009D760B" w:rsidP="00D960B7">
      <w:pPr>
        <w:pStyle w:val="ListParagraph"/>
      </w:pPr>
    </w:p>
    <w:p w14:paraId="7DDF34F0" w14:textId="7C313651" w:rsidR="00A234EC" w:rsidRDefault="00A234EC" w:rsidP="00A234EC">
      <w:pPr>
        <w:pStyle w:val="ListParagraph"/>
        <w:numPr>
          <w:ilvl w:val="0"/>
          <w:numId w:val="48"/>
        </w:numPr>
      </w:pPr>
      <w:r>
        <w:t xml:space="preserve">For </w:t>
      </w:r>
      <w:r w:rsidRPr="00875F7B">
        <w:rPr>
          <w:b/>
          <w:bCs/>
        </w:rPr>
        <w:t>AF arrears</w:t>
      </w:r>
      <w:r>
        <w:t xml:space="preserve">, the </w:t>
      </w:r>
      <w:proofErr w:type="spellStart"/>
      <w:r w:rsidRPr="00875F7B">
        <w:rPr>
          <w:b/>
          <w:bCs/>
        </w:rPr>
        <w:t>AF_arrears_list</w:t>
      </w:r>
      <w:proofErr w:type="spellEnd"/>
      <w:r>
        <w:t xml:space="preserve"> </w:t>
      </w:r>
      <w:del w:id="543" w:author="Ben Conway" w:date="2024-07-23T09:19:00Z" w16du:dateUtc="2024-07-23T08:19:00Z">
        <w:r w:rsidDel="00E85721">
          <w:delText xml:space="preserve">sas </w:delText>
        </w:r>
      </w:del>
      <w:ins w:id="544" w:author="Ben Conway" w:date="2024-07-23T09:19:00Z" w16du:dateUtc="2024-07-23T08:19:00Z">
        <w:r w:rsidR="00E85721">
          <w:t xml:space="preserve">SAS </w:t>
        </w:r>
      </w:ins>
      <w:r>
        <w:t>dataset is required. It is located here:</w:t>
      </w:r>
      <w:r w:rsidRPr="00A234EC">
        <w:t xml:space="preserve"> </w:t>
      </w:r>
      <w:r w:rsidRPr="00875F7B">
        <w:rPr>
          <w:rStyle w:val="Hyperlink"/>
          <w:lang w:val="en-US"/>
        </w:rPr>
        <w:t>\\htbplc.net\users\Groups\DEPARTMENTS\RISK and COMPLIANCE\Credit Risk Analytics\2 - Asset Finance\AF MI Data\Outputs\</w:t>
      </w:r>
      <w:proofErr w:type="spellStart"/>
      <w:r w:rsidRPr="00875F7B">
        <w:rPr>
          <w:rStyle w:val="Hyperlink"/>
          <w:lang w:val="en-US"/>
        </w:rPr>
        <w:t>AF_Arrears</w:t>
      </w:r>
      <w:proofErr w:type="spellEnd"/>
      <w:r w:rsidRPr="00875F7B">
        <w:rPr>
          <w:rStyle w:val="Hyperlink"/>
          <w:lang w:val="en-US"/>
        </w:rPr>
        <w:t>\SAS Dataset</w:t>
      </w:r>
    </w:p>
    <w:p w14:paraId="74953C28" w14:textId="19503A99" w:rsidR="00A234EC" w:rsidRDefault="00A234EC" w:rsidP="00A234EC">
      <w:pPr>
        <w:pStyle w:val="ListParagraph"/>
      </w:pPr>
      <w:r>
        <w:t xml:space="preserve">Check with the </w:t>
      </w:r>
      <w:r w:rsidRPr="00875F7B">
        <w:rPr>
          <w:b/>
          <w:bCs/>
        </w:rPr>
        <w:t>AF_MI owner</w:t>
      </w:r>
      <w:r>
        <w:t xml:space="preserve"> that this file is ready</w:t>
      </w:r>
    </w:p>
    <w:p w14:paraId="110060E5" w14:textId="77777777" w:rsidR="00875F7B" w:rsidRDefault="00875F7B" w:rsidP="00A234EC">
      <w:pPr>
        <w:pStyle w:val="ListParagraph"/>
      </w:pPr>
    </w:p>
    <w:p w14:paraId="3B2EA4C6" w14:textId="289CD8DF" w:rsidR="00875F7B" w:rsidDel="00434A95" w:rsidRDefault="00A234EC" w:rsidP="00C610F6">
      <w:pPr>
        <w:pStyle w:val="ListParagraph"/>
        <w:numPr>
          <w:ilvl w:val="0"/>
          <w:numId w:val="48"/>
        </w:numPr>
        <w:rPr>
          <w:del w:id="545" w:author="Ben Conway" w:date="2025-06-18T15:54:00Z" w16du:dateUtc="2025-06-18T14:54:00Z"/>
        </w:rPr>
      </w:pPr>
      <w:r>
        <w:t xml:space="preserve">Finally, for </w:t>
      </w:r>
      <w:r w:rsidRPr="00434A95">
        <w:rPr>
          <w:b/>
          <w:bCs/>
        </w:rPr>
        <w:t>EML</w:t>
      </w:r>
      <w:r>
        <w:t xml:space="preserve"> we use the</w:t>
      </w:r>
      <w:ins w:id="546" w:author="Ben Conway" w:date="2025-06-18T15:54:00Z" w16du:dateUtc="2025-06-18T14:54:00Z">
        <w:r w:rsidR="00434A95">
          <w:t xml:space="preserve"> EML data in the Central Data Repository</w:t>
        </w:r>
      </w:ins>
      <w:del w:id="547" w:author="Ben Conway" w:date="2025-06-18T15:54:00Z" w16du:dateUtc="2025-06-18T14:54:00Z">
        <w:r w:rsidDel="00434A95">
          <w:delText xml:space="preserve"> </w:delText>
        </w:r>
        <w:r w:rsidRPr="00434A95" w:rsidDel="00434A95">
          <w:rPr>
            <w:b/>
            <w:bCs/>
          </w:rPr>
          <w:delText xml:space="preserve">EML monthly </w:delText>
        </w:r>
      </w:del>
      <w:del w:id="548" w:author="Ben Conway" w:date="2024-12-05T15:24:00Z" w16du:dateUtc="2024-12-05T15:24:00Z">
        <w:r w:rsidRPr="00434A95" w:rsidDel="00024C42">
          <w:rPr>
            <w:b/>
            <w:bCs/>
          </w:rPr>
          <w:delText>balances</w:delText>
        </w:r>
        <w:r w:rsidDel="00024C42">
          <w:delText xml:space="preserve"> </w:delText>
        </w:r>
      </w:del>
      <w:del w:id="549" w:author="Ben Conway" w:date="2025-06-18T15:54:00Z" w16du:dateUtc="2025-06-18T14:54:00Z">
        <w:r w:rsidDel="00434A95">
          <w:delText>file located here:</w:delText>
        </w:r>
        <w:r w:rsidRPr="00A234EC" w:rsidDel="00434A95">
          <w:delText xml:space="preserve"> </w:delText>
        </w:r>
      </w:del>
      <w:del w:id="550" w:author="Ben Conway" w:date="2025-06-18T15:53:00Z" w16du:dateUtc="2025-06-18T14:53:00Z">
        <w:r w:rsidRPr="00434A95" w:rsidDel="00434A95">
          <w:rPr>
            <w:rStyle w:val="Hyperlink"/>
            <w:lang w:val="en-US"/>
          </w:rPr>
          <w:delText>\\htbplc.net\users\Groups\DEPARTMENTS\RISK and COMPLIANCE\New Risk Appetite Templates\Credit Risk\NN. Month’YYYY CC\Input\EML</w:delText>
        </w:r>
        <w:r w:rsidDel="00434A95">
          <w:delText xml:space="preserve">. </w:delText>
        </w:r>
      </w:del>
    </w:p>
    <w:p w14:paraId="35E4CD6F" w14:textId="3F99A663" w:rsidR="00A234EC" w:rsidRDefault="00A234EC" w:rsidP="00C610F6">
      <w:pPr>
        <w:pStyle w:val="ListParagraph"/>
        <w:numPr>
          <w:ilvl w:val="0"/>
          <w:numId w:val="48"/>
        </w:numPr>
        <w:pPrChange w:id="551" w:author="Ben Conway" w:date="2025-06-18T15:54:00Z" w16du:dateUtc="2025-06-18T14:54:00Z">
          <w:pPr>
            <w:pStyle w:val="ListParagraph"/>
          </w:pPr>
        </w:pPrChange>
      </w:pPr>
      <w:del w:id="552" w:author="Ben Conway" w:date="2025-06-18T15:54:00Z" w16du:dateUtc="2025-06-18T14:54:00Z">
        <w:r w:rsidDel="00434A95">
          <w:delText>C</w:delText>
        </w:r>
      </w:del>
      <w:ins w:id="553" w:author="Ben Conway" w:date="2025-06-18T15:54:00Z" w16du:dateUtc="2025-06-18T14:54:00Z">
        <w:r w:rsidR="00434A95">
          <w:t>. C</w:t>
        </w:r>
      </w:ins>
      <w:r>
        <w:t xml:space="preserve">heck with the </w:t>
      </w:r>
      <w:del w:id="554" w:author="Ben Conway" w:date="2025-06-18T15:54:00Z" w16du:dateUtc="2025-06-18T14:54:00Z">
        <w:r w:rsidDel="00434A95">
          <w:delText xml:space="preserve">team </w:delText>
        </w:r>
      </w:del>
      <w:ins w:id="555" w:author="Ben Conway" w:date="2025-06-18T15:54:00Z" w16du:dateUtc="2025-06-18T14:54:00Z">
        <w:r w:rsidR="00434A95">
          <w:t xml:space="preserve">EML process owner </w:t>
        </w:r>
      </w:ins>
      <w:r>
        <w:t>to see if this file is ready.</w:t>
      </w:r>
    </w:p>
    <w:p w14:paraId="0B7AD2D6" w14:textId="77777777" w:rsidR="00875F7B" w:rsidRDefault="00875F7B" w:rsidP="00875F7B">
      <w:pPr>
        <w:pStyle w:val="ListParagraph"/>
      </w:pPr>
    </w:p>
    <w:p w14:paraId="7D7EF037" w14:textId="3B5A65B0" w:rsidR="00A234EC" w:rsidDel="004036B9" w:rsidRDefault="00A234EC" w:rsidP="00A234EC">
      <w:pPr>
        <w:pStyle w:val="ListParagraph"/>
        <w:numPr>
          <w:ilvl w:val="0"/>
          <w:numId w:val="48"/>
        </w:numPr>
        <w:rPr>
          <w:del w:id="556" w:author="Ben Conway" w:date="2025-06-18T16:46:00Z" w16du:dateUtc="2025-06-18T15:46:00Z"/>
        </w:rPr>
      </w:pPr>
      <w:r>
        <w:t>Once all the files are ready, the code is ready to be run</w:t>
      </w:r>
    </w:p>
    <w:p w14:paraId="22035C94" w14:textId="77777777" w:rsidR="000A4DC0" w:rsidRPr="0023489F" w:rsidRDefault="000A4DC0" w:rsidP="00A234EC">
      <w:pPr>
        <w:pStyle w:val="ListParagraph"/>
        <w:numPr>
          <w:ilvl w:val="0"/>
          <w:numId w:val="48"/>
        </w:numPr>
        <w:pPrChange w:id="557" w:author="Ben Conway" w:date="2025-06-18T16:46:00Z" w16du:dateUtc="2025-06-18T15:46:00Z">
          <w:pPr/>
        </w:pPrChange>
      </w:pPr>
    </w:p>
    <w:p w14:paraId="1BFDD689" w14:textId="473A961A" w:rsidR="0023489F" w:rsidRDefault="0023489F" w:rsidP="0023489F">
      <w:pPr>
        <w:pStyle w:val="Heading2"/>
      </w:pPr>
      <w:r>
        <w:t>Running the code</w:t>
      </w:r>
    </w:p>
    <w:p w14:paraId="2EFF2E37" w14:textId="7208072D" w:rsidR="00CE6B97" w:rsidRDefault="0023489F" w:rsidP="0023489F">
      <w:pPr>
        <w:rPr>
          <w:ins w:id="558" w:author="Ben Conway" w:date="2025-06-18T15:55:00Z" w16du:dateUtc="2025-06-18T14:55:00Z"/>
        </w:rPr>
      </w:pPr>
      <w:r>
        <w:t xml:space="preserve">When running the code, ensure you run </w:t>
      </w:r>
      <w:r w:rsidRPr="00381A87">
        <w:rPr>
          <w:b/>
          <w:bCs/>
        </w:rPr>
        <w:t>one program at a time</w:t>
      </w:r>
      <w:r>
        <w:t xml:space="preserve"> as there are several checks that need to be done before the exports.</w:t>
      </w:r>
      <w:r w:rsidR="00CE6B97">
        <w:t xml:space="preserve"> The code is</w:t>
      </w:r>
      <w:ins w:id="559" w:author="Ben Conway" w:date="2025-06-18T15:54:00Z" w16du:dateUtc="2025-06-18T14:54:00Z">
        <w:r w:rsidR="00434A95">
          <w:t xml:space="preserve"> called </w:t>
        </w:r>
        <w:proofErr w:type="spellStart"/>
        <w:r w:rsidR="00434A95">
          <w:rPr>
            <w:b/>
            <w:bCs/>
          </w:rPr>
          <w:t>Arrears_data</w:t>
        </w:r>
        <w:proofErr w:type="spellEnd"/>
        <w:r w:rsidR="00434A95">
          <w:rPr>
            <w:b/>
            <w:bCs/>
          </w:rPr>
          <w:t xml:space="preserve"> </w:t>
        </w:r>
        <w:r w:rsidR="00434A95">
          <w:t>and is</w:t>
        </w:r>
      </w:ins>
      <w:r w:rsidR="00CE6B97">
        <w:t xml:space="preserve"> located here:</w:t>
      </w:r>
      <w:r w:rsidR="00CE6B97" w:rsidRPr="00CE6B97">
        <w:t xml:space="preserve"> </w:t>
      </w:r>
    </w:p>
    <w:p w14:paraId="19964C93" w14:textId="77777777" w:rsidR="00434A95" w:rsidRDefault="00434A95" w:rsidP="0023489F">
      <w:pPr>
        <w:rPr>
          <w:ins w:id="560" w:author="Ben Conway" w:date="2025-06-18T15:55:00Z" w16du:dateUtc="2025-06-18T14:55:00Z"/>
        </w:rPr>
      </w:pPr>
    </w:p>
    <w:p w14:paraId="331FBE78" w14:textId="33B23FB0" w:rsidR="00434A95" w:rsidRDefault="00434A95" w:rsidP="0023489F">
      <w:ins w:id="561" w:author="Ben Conway" w:date="2025-06-18T15:55:00Z" w16du:dateUtc="2025-06-18T14:55:00Z">
        <w:r>
          <w:fldChar w:fldCharType="begin"/>
        </w:r>
        <w:r>
          <w:instrText>HYPERLINK "\\\\htbplc.net\\users\\Groups\\DEPARTMENTS\\RISK and COMPLIANCE\\Credit Risk Analytics\\Month end arrears and past due\\Shared Arrears Reporting\\Code"</w:instrText>
        </w:r>
        <w:r>
          <w:fldChar w:fldCharType="separate"/>
        </w:r>
        <w:r w:rsidRPr="00434A95">
          <w:rPr>
            <w:rStyle w:val="Hyperlink"/>
          </w:rPr>
          <w:t>\\htbplc.net\users\Groups\DEPARTMENTS\RISK and COMPLIANCE\Credit Risk Analytics\Month end arrears and past due\Shared Arrears Reporting\Code</w:t>
        </w:r>
        <w:r>
          <w:fldChar w:fldCharType="end"/>
        </w:r>
      </w:ins>
    </w:p>
    <w:p w14:paraId="36659D0A" w14:textId="6DA8FD8D" w:rsidR="0023489F" w:rsidDel="00434A95" w:rsidRDefault="0023489F" w:rsidP="0023489F">
      <w:pPr>
        <w:rPr>
          <w:del w:id="562" w:author="Ben Conway" w:date="2025-06-18T15:54:00Z" w16du:dateUtc="2025-06-18T14:54:00Z"/>
          <w:rStyle w:val="Hyperlink"/>
          <w:szCs w:val="22"/>
        </w:rPr>
      </w:pPr>
    </w:p>
    <w:p w14:paraId="539B05CB" w14:textId="77777777" w:rsidR="00CE6B97" w:rsidRPr="0023489F" w:rsidRDefault="00CE6B97" w:rsidP="0023489F"/>
    <w:p w14:paraId="39196AE9" w14:textId="77195E43" w:rsidR="0023489F" w:rsidRDefault="0023489F" w:rsidP="0023489F">
      <w:pPr>
        <w:pStyle w:val="Heading3"/>
        <w:numPr>
          <w:ilvl w:val="0"/>
          <w:numId w:val="0"/>
        </w:numPr>
        <w:ind w:left="720" w:hanging="720"/>
      </w:pPr>
      <w:r>
        <w:t>Program – Macro</w:t>
      </w:r>
    </w:p>
    <w:p w14:paraId="1E2F6174" w14:textId="7FF0EBC0" w:rsidR="0023489F" w:rsidRDefault="0023489F" w:rsidP="0023489F">
      <w:pPr>
        <w:pStyle w:val="BodyText"/>
        <w:ind w:left="0"/>
      </w:pPr>
      <w:r>
        <w:t>The macro program contains the libraries and macros that will be used throughout the code</w:t>
      </w:r>
    </w:p>
    <w:p w14:paraId="58912DDE" w14:textId="54998712" w:rsidR="0023489F" w:rsidRDefault="0023489F" w:rsidP="0023489F">
      <w:pPr>
        <w:pStyle w:val="BodyText"/>
        <w:ind w:left="0"/>
      </w:pPr>
    </w:p>
    <w:p w14:paraId="20DFAD2F" w14:textId="552B2CAF" w:rsidR="0023489F" w:rsidRDefault="0023489F" w:rsidP="0023489F">
      <w:pPr>
        <w:pStyle w:val="BodyText"/>
        <w:ind w:left="0"/>
      </w:pPr>
      <w:r>
        <w:t xml:space="preserve">The </w:t>
      </w:r>
      <w:r w:rsidRPr="00381A87">
        <w:rPr>
          <w:b/>
          <w:bCs/>
          <w:i/>
          <w:iCs/>
        </w:rPr>
        <w:t xml:space="preserve">Watch </w:t>
      </w:r>
      <w:r w:rsidRPr="00381A87">
        <w:rPr>
          <w:b/>
          <w:bCs/>
        </w:rPr>
        <w:t>Library</w:t>
      </w:r>
      <w:r>
        <w:t xml:space="preserve"> contains the dataset where the </w:t>
      </w:r>
      <w:r w:rsidRPr="00381A87">
        <w:rPr>
          <w:b/>
          <w:bCs/>
        </w:rPr>
        <w:t>watch and recoveries</w:t>
      </w:r>
      <w:r>
        <w:t xml:space="preserve"> information will be kept</w:t>
      </w:r>
    </w:p>
    <w:p w14:paraId="745E0A64" w14:textId="25DC16ED" w:rsidR="0023489F" w:rsidRDefault="0023489F" w:rsidP="0023489F">
      <w:pPr>
        <w:pStyle w:val="BodyText"/>
        <w:ind w:left="0"/>
      </w:pPr>
      <w:r>
        <w:t xml:space="preserve">The </w:t>
      </w:r>
      <w:proofErr w:type="spellStart"/>
      <w:r w:rsidRPr="00381A87">
        <w:rPr>
          <w:b/>
          <w:bCs/>
          <w:i/>
          <w:iCs/>
        </w:rPr>
        <w:t>AF_arrs</w:t>
      </w:r>
      <w:proofErr w:type="spellEnd"/>
      <w:r w:rsidRPr="00381A87">
        <w:rPr>
          <w:b/>
          <w:bCs/>
          <w:i/>
          <w:iCs/>
        </w:rPr>
        <w:t xml:space="preserve"> </w:t>
      </w:r>
      <w:r w:rsidRPr="00381A87">
        <w:rPr>
          <w:b/>
          <w:bCs/>
          <w:i/>
          <w:iCs/>
        </w:rPr>
        <w:softHyphen/>
      </w:r>
      <w:r w:rsidRPr="00381A87">
        <w:rPr>
          <w:b/>
          <w:bCs/>
        </w:rPr>
        <w:t>library</w:t>
      </w:r>
      <w:r>
        <w:t xml:space="preserve"> contains the </w:t>
      </w:r>
      <w:proofErr w:type="spellStart"/>
      <w:r>
        <w:t>af_arrears_list</w:t>
      </w:r>
      <w:proofErr w:type="spellEnd"/>
      <w:r>
        <w:t xml:space="preserve"> which is the main import for the </w:t>
      </w:r>
      <w:r w:rsidR="00CE6B97" w:rsidRPr="00381A87">
        <w:rPr>
          <w:b/>
          <w:bCs/>
        </w:rPr>
        <w:t>AF arrears</w:t>
      </w:r>
      <w:r w:rsidR="00CE6B97">
        <w:t xml:space="preserve"> file</w:t>
      </w:r>
    </w:p>
    <w:p w14:paraId="07683B46" w14:textId="654A890F" w:rsidR="00CE6B97" w:rsidRDefault="00CE6B97" w:rsidP="0023489F">
      <w:pPr>
        <w:pStyle w:val="BodyText"/>
        <w:ind w:left="0"/>
      </w:pPr>
      <w:r>
        <w:t xml:space="preserve">The </w:t>
      </w:r>
      <w:r w:rsidRPr="00381A87">
        <w:rPr>
          <w:b/>
          <w:bCs/>
          <w:i/>
          <w:iCs/>
        </w:rPr>
        <w:t xml:space="preserve">SM_MI </w:t>
      </w:r>
      <w:r w:rsidRPr="00381A87">
        <w:rPr>
          <w:b/>
          <w:bCs/>
        </w:rPr>
        <w:t>library</w:t>
      </w:r>
      <w:r>
        <w:t xml:space="preserve"> contains the sm_mi dataset which will be used to get the </w:t>
      </w:r>
      <w:r w:rsidRPr="00381A87">
        <w:rPr>
          <w:b/>
          <w:bCs/>
        </w:rPr>
        <w:t>exposure group</w:t>
      </w:r>
      <w:r>
        <w:t xml:space="preserve"> names for </w:t>
      </w:r>
      <w:r w:rsidRPr="00381A87">
        <w:rPr>
          <w:b/>
          <w:bCs/>
        </w:rPr>
        <w:t>SM</w:t>
      </w:r>
      <w:r>
        <w:t>.</w:t>
      </w:r>
    </w:p>
    <w:p w14:paraId="7778E8C6" w14:textId="7486FC72" w:rsidR="00CE6B97" w:rsidRDefault="00CE6B97" w:rsidP="0023489F">
      <w:pPr>
        <w:pStyle w:val="BodyText"/>
        <w:ind w:left="0"/>
      </w:pPr>
    </w:p>
    <w:p w14:paraId="32FCD779" w14:textId="22B11548" w:rsidR="004036B9" w:rsidRDefault="00CE6B97" w:rsidP="0023489F">
      <w:pPr>
        <w:pStyle w:val="BodyText"/>
        <w:ind w:left="0"/>
        <w:rPr>
          <w:ins w:id="563" w:author="Ben Conway" w:date="2025-06-18T16:44:00Z" w16du:dateUtc="2025-06-18T15:44:00Z"/>
        </w:rPr>
      </w:pPr>
      <w:r>
        <w:t>Ensure you update the macro variables to the most recent information.</w:t>
      </w:r>
    </w:p>
    <w:p w14:paraId="42D3ECA0" w14:textId="494ED225" w:rsidR="004036B9" w:rsidRDefault="004036B9" w:rsidP="004036B9">
      <w:pPr>
        <w:pStyle w:val="BodyText"/>
        <w:numPr>
          <w:ilvl w:val="0"/>
          <w:numId w:val="34"/>
        </w:numPr>
        <w:rPr>
          <w:ins w:id="564" w:author="Ben Conway" w:date="2025-06-18T16:44:00Z" w16du:dateUtc="2025-06-18T15:44:00Z"/>
        </w:rPr>
      </w:pPr>
      <w:proofErr w:type="spellStart"/>
      <w:ins w:id="565" w:author="Ben Conway" w:date="2025-06-18T16:44:00Z" w16du:dateUtc="2025-06-18T15:44:00Z">
        <w:r>
          <w:rPr>
            <w:b/>
            <w:bCs/>
          </w:rPr>
          <w:t>Date_input</w:t>
        </w:r>
        <w:proofErr w:type="spellEnd"/>
        <w:r>
          <w:rPr>
            <w:b/>
            <w:bCs/>
          </w:rPr>
          <w:t xml:space="preserve"> </w:t>
        </w:r>
        <w:r>
          <w:t>is the last day of the report month (the month before the month you are in)</w:t>
        </w:r>
      </w:ins>
    </w:p>
    <w:p w14:paraId="4A001A67" w14:textId="1634F0EF" w:rsidR="004036B9" w:rsidRDefault="004036B9" w:rsidP="004036B9">
      <w:pPr>
        <w:pStyle w:val="BodyText"/>
        <w:numPr>
          <w:ilvl w:val="0"/>
          <w:numId w:val="34"/>
        </w:numPr>
        <w:rPr>
          <w:ins w:id="566" w:author="Ben Conway" w:date="2025-06-18T16:45:00Z" w16du:dateUtc="2025-06-18T15:45:00Z"/>
        </w:rPr>
      </w:pPr>
      <w:proofErr w:type="spellStart"/>
      <w:ins w:id="567" w:author="Ben Conway" w:date="2025-06-18T16:44:00Z" w16du:dateUtc="2025-06-18T15:44:00Z">
        <w:r>
          <w:rPr>
            <w:b/>
            <w:bCs/>
          </w:rPr>
          <w:t>Arrears_folder</w:t>
        </w:r>
        <w:proofErr w:type="spellEnd"/>
        <w:r>
          <w:rPr>
            <w:b/>
            <w:bCs/>
          </w:rPr>
          <w:t xml:space="preserve"> </w:t>
        </w:r>
        <w:r>
          <w:t xml:space="preserve">is the folder that contains </w:t>
        </w:r>
      </w:ins>
      <w:ins w:id="568" w:author="Ben Conway" w:date="2025-06-18T16:45:00Z" w16du:dateUtc="2025-06-18T15:45:00Z">
        <w:r>
          <w:t xml:space="preserve">the </w:t>
        </w:r>
      </w:ins>
      <w:ins w:id="569" w:author="Ben Conway" w:date="2025-06-18T16:44:00Z" w16du:dateUtc="2025-06-18T15:44:00Z">
        <w:r w:rsidRPr="004036B9">
          <w:rPr>
            <w:b/>
            <w:bCs/>
            <w:rPrChange w:id="570" w:author="Ben Conway" w:date="2025-06-18T16:45:00Z" w16du:dateUtc="2025-06-18T15:45:00Z">
              <w:rPr/>
            </w:rPrChange>
          </w:rPr>
          <w:t>G</w:t>
        </w:r>
      </w:ins>
      <w:ins w:id="571" w:author="Ben Conway" w:date="2025-06-18T16:45:00Z" w16du:dateUtc="2025-06-18T15:45:00Z">
        <w:r w:rsidRPr="004036B9">
          <w:rPr>
            <w:b/>
            <w:bCs/>
            <w:rPrChange w:id="572" w:author="Ben Conway" w:date="2025-06-18T16:45:00Z" w16du:dateUtc="2025-06-18T15:45:00Z">
              <w:rPr/>
            </w:rPrChange>
          </w:rPr>
          <w:t xml:space="preserve"> Drive</w:t>
        </w:r>
        <w:r>
          <w:t xml:space="preserve"> folder with the inputs you prepared early. It should also be the report month in the format NN. Month YYYY</w:t>
        </w:r>
      </w:ins>
    </w:p>
    <w:p w14:paraId="66ABC974" w14:textId="305AD196" w:rsidR="004036B9" w:rsidRDefault="004036B9" w:rsidP="004036B9">
      <w:pPr>
        <w:pStyle w:val="BodyText"/>
        <w:numPr>
          <w:ilvl w:val="0"/>
          <w:numId w:val="34"/>
        </w:numPr>
        <w:rPr>
          <w:ins w:id="573" w:author="Ben Conway" w:date="2025-06-18T16:46:00Z" w16du:dateUtc="2025-06-18T15:46:00Z"/>
        </w:rPr>
      </w:pPr>
      <w:proofErr w:type="spellStart"/>
      <w:ins w:id="574" w:author="Ben Conway" w:date="2025-06-18T16:45:00Z" w16du:dateUtc="2025-06-18T15:45:00Z">
        <w:r>
          <w:rPr>
            <w:b/>
            <w:bCs/>
          </w:rPr>
          <w:t>def_list_data</w:t>
        </w:r>
        <w:proofErr w:type="spellEnd"/>
        <w:r>
          <w:rPr>
            <w:b/>
            <w:bCs/>
          </w:rPr>
          <w:t xml:space="preserve"> </w:t>
        </w:r>
        <w:r>
          <w:t xml:space="preserve">is the name of the default list excel file </w:t>
        </w:r>
      </w:ins>
      <w:ins w:id="575" w:author="Ben Conway" w:date="2025-06-18T16:46:00Z" w16du:dateUtc="2025-06-18T15:46:00Z">
        <w:r>
          <w:t xml:space="preserve">in the below folder where </w:t>
        </w:r>
        <w:r w:rsidRPr="004036B9">
          <w:rPr>
            <w:b/>
            <w:bCs/>
            <w:rPrChange w:id="576" w:author="Ben Conway" w:date="2025-06-18T16:46:00Z" w16du:dateUtc="2025-06-18T15:46:00Z">
              <w:rPr/>
            </w:rPrChange>
          </w:rPr>
          <w:t>NN. MONTH'YY CC</w:t>
        </w:r>
        <w:r>
          <w:rPr>
            <w:b/>
            <w:bCs/>
          </w:rPr>
          <w:t xml:space="preserve"> </w:t>
        </w:r>
        <w:r>
          <w:t>refers to this month</w:t>
        </w:r>
      </w:ins>
    </w:p>
    <w:p w14:paraId="40EA6690" w14:textId="77777777" w:rsidR="004036B9" w:rsidRDefault="004036B9" w:rsidP="004036B9">
      <w:pPr>
        <w:pStyle w:val="BodyText"/>
        <w:rPr>
          <w:ins w:id="577" w:author="Ben Conway" w:date="2025-06-18T16:46:00Z" w16du:dateUtc="2025-06-18T15:46:00Z"/>
        </w:rPr>
      </w:pPr>
    </w:p>
    <w:p w14:paraId="69FCE330" w14:textId="1A89C286" w:rsidR="004036B9" w:rsidRDefault="004036B9" w:rsidP="004036B9">
      <w:pPr>
        <w:pStyle w:val="BodyText"/>
        <w:pPrChange w:id="578" w:author="Ben Conway" w:date="2025-06-18T16:46:00Z" w16du:dateUtc="2025-06-18T15:46:00Z">
          <w:pPr>
            <w:pStyle w:val="BodyText"/>
            <w:ind w:left="0"/>
          </w:pPr>
        </w:pPrChange>
      </w:pPr>
      <w:ins w:id="579" w:author="Ben Conway" w:date="2025-06-18T16:46:00Z" w16du:dateUtc="2025-06-18T15:46:00Z">
        <w:r w:rsidRPr="004036B9">
          <w:t>\\htbplc.net\users\Groups\DEPARTMENTS\RISK and COMPLIANCE\New Risk Appetite Templates\Credit Risk\</w:t>
        </w:r>
        <w:r>
          <w:t>NN</w:t>
        </w:r>
        <w:r w:rsidRPr="004036B9">
          <w:t xml:space="preserve">. </w:t>
        </w:r>
        <w:r>
          <w:t>MONTH</w:t>
        </w:r>
        <w:r w:rsidRPr="004036B9">
          <w:t>'</w:t>
        </w:r>
        <w:r>
          <w:t>YY</w:t>
        </w:r>
        <w:r w:rsidRPr="004036B9">
          <w:t xml:space="preserve"> CC\Input\Defaults</w:t>
        </w:r>
      </w:ins>
    </w:p>
    <w:p w14:paraId="79D2F033" w14:textId="0997BAD2" w:rsidR="00CE6B97" w:rsidDel="004036B9" w:rsidRDefault="00CE6B97" w:rsidP="004036B9">
      <w:pPr>
        <w:pStyle w:val="BodyText"/>
        <w:rPr>
          <w:del w:id="580" w:author="Ben Conway" w:date="2025-06-18T16:44:00Z" w16du:dateUtc="2025-06-18T15:44:00Z"/>
        </w:rPr>
      </w:pPr>
      <w:del w:id="581" w:author="Ben Conway" w:date="2025-06-18T16:44:00Z" w16du:dateUtc="2025-06-18T15:44:00Z">
        <w:r w:rsidDel="004036B9">
          <w:delText xml:space="preserve">Month should be the </w:delText>
        </w:r>
        <w:r w:rsidRPr="00381A87" w:rsidDel="004036B9">
          <w:rPr>
            <w:b/>
            <w:bCs/>
          </w:rPr>
          <w:delText>reporting month</w:delText>
        </w:r>
      </w:del>
    </w:p>
    <w:p w14:paraId="7566C49D" w14:textId="77777777" w:rsidR="004036B9" w:rsidRDefault="004036B9" w:rsidP="004036B9">
      <w:pPr>
        <w:pStyle w:val="BodyText"/>
        <w:rPr>
          <w:ins w:id="582" w:author="Ben Conway" w:date="2025-06-18T16:44:00Z" w16du:dateUtc="2025-06-18T15:44:00Z"/>
        </w:rPr>
      </w:pPr>
    </w:p>
    <w:p w14:paraId="01BBA53D" w14:textId="77777777" w:rsidR="004036B9" w:rsidRDefault="004036B9" w:rsidP="004036B9">
      <w:pPr>
        <w:pStyle w:val="BodyText"/>
        <w:rPr>
          <w:ins w:id="583" w:author="Ben Conway" w:date="2025-06-18T16:44:00Z" w16du:dateUtc="2025-06-18T15:44:00Z"/>
        </w:rPr>
        <w:pPrChange w:id="584" w:author="Ben Conway" w:date="2025-06-18T16:44:00Z" w16du:dateUtc="2025-06-18T15:44:00Z">
          <w:pPr>
            <w:pStyle w:val="BodyText"/>
            <w:ind w:left="0"/>
          </w:pPr>
        </w:pPrChange>
      </w:pPr>
    </w:p>
    <w:p w14:paraId="46C013B0" w14:textId="0921ABAB" w:rsidR="00CE6B97" w:rsidDel="004036B9" w:rsidRDefault="00CE6B97" w:rsidP="004036B9">
      <w:pPr>
        <w:pStyle w:val="BodyText"/>
        <w:rPr>
          <w:del w:id="585" w:author="Ben Conway" w:date="2025-06-18T16:44:00Z" w16du:dateUtc="2025-06-18T15:44:00Z"/>
        </w:rPr>
        <w:pPrChange w:id="586" w:author="Ben Conway" w:date="2025-06-18T16:44:00Z" w16du:dateUtc="2025-06-18T15:44:00Z">
          <w:pPr>
            <w:pStyle w:val="BodyText"/>
            <w:ind w:left="0"/>
          </w:pPr>
        </w:pPrChange>
      </w:pPr>
      <w:del w:id="587" w:author="Ben Conway" w:date="2025-06-18T16:44:00Z" w16du:dateUtc="2025-06-18T15:44:00Z">
        <w:r w:rsidDel="004036B9">
          <w:delText xml:space="preserve">Year is the </w:delText>
        </w:r>
        <w:r w:rsidRPr="00381A87" w:rsidDel="004036B9">
          <w:rPr>
            <w:b/>
            <w:bCs/>
          </w:rPr>
          <w:delText>reporting year</w:delText>
        </w:r>
      </w:del>
    </w:p>
    <w:p w14:paraId="183E2BB3" w14:textId="413B17DA" w:rsidR="00434A95" w:rsidRPr="000628F6" w:rsidDel="00434A95" w:rsidRDefault="00CE6B97" w:rsidP="004036B9">
      <w:pPr>
        <w:pStyle w:val="BodyText"/>
        <w:rPr>
          <w:del w:id="588" w:author="Ben Conway" w:date="2025-06-18T15:56:00Z" w16du:dateUtc="2025-06-18T14:56:00Z"/>
          <w:rPrChange w:id="589" w:author="Ben Conway" w:date="2024-07-23T09:34:00Z" w16du:dateUtc="2024-07-23T08:34:00Z">
            <w:rPr>
              <w:del w:id="590" w:author="Ben Conway" w:date="2025-06-18T15:56:00Z" w16du:dateUtc="2025-06-18T14:56:00Z"/>
              <w:b/>
              <w:bCs/>
            </w:rPr>
          </w:rPrChange>
        </w:rPr>
        <w:pPrChange w:id="591" w:author="Ben Conway" w:date="2025-06-18T16:44:00Z" w16du:dateUtc="2025-06-18T15:44:00Z">
          <w:pPr>
            <w:pStyle w:val="BodyText"/>
            <w:ind w:left="0"/>
          </w:pPr>
        </w:pPrChange>
      </w:pPr>
      <w:del w:id="592" w:author="Ben Conway" w:date="2025-06-18T16:44:00Z" w16du:dateUtc="2025-06-18T15:44:00Z">
        <w:r w:rsidDel="004036B9">
          <w:delText xml:space="preserve">Folder1 is the </w:delText>
        </w:r>
        <w:r w:rsidRPr="00381A87" w:rsidDel="004036B9">
          <w:rPr>
            <w:b/>
            <w:bCs/>
          </w:rPr>
          <w:delText>arrears folder</w:delText>
        </w:r>
      </w:del>
    </w:p>
    <w:p w14:paraId="1C488108" w14:textId="736AA6E5" w:rsidR="00CE6B97" w:rsidDel="004036B9" w:rsidRDefault="00CE6B97" w:rsidP="004036B9">
      <w:pPr>
        <w:pStyle w:val="BodyText"/>
        <w:rPr>
          <w:del w:id="593" w:author="Ben Conway" w:date="2025-06-18T16:44:00Z" w16du:dateUtc="2025-06-18T15:44:00Z"/>
        </w:rPr>
        <w:pPrChange w:id="594" w:author="Ben Conway" w:date="2025-06-18T16:44:00Z" w16du:dateUtc="2025-06-18T15:44:00Z">
          <w:pPr>
            <w:pStyle w:val="BodyText"/>
            <w:ind w:left="0"/>
          </w:pPr>
        </w:pPrChange>
      </w:pPr>
      <w:del w:id="595" w:author="Ben Conway" w:date="2025-06-18T16:44:00Z" w16du:dateUtc="2025-06-18T15:44:00Z">
        <w:r w:rsidDel="004036B9">
          <w:delText xml:space="preserve">Folder2 is the </w:delText>
        </w:r>
        <w:r w:rsidRPr="00381A87" w:rsidDel="004036B9">
          <w:rPr>
            <w:b/>
            <w:bCs/>
          </w:rPr>
          <w:delText>folder path</w:delText>
        </w:r>
        <w:r w:rsidDel="004036B9">
          <w:delText xml:space="preserve"> to the </w:delText>
        </w:r>
        <w:r w:rsidRPr="00381A87" w:rsidDel="004036B9">
          <w:rPr>
            <w:b/>
            <w:bCs/>
          </w:rPr>
          <w:delText>CC deck</w:delText>
        </w:r>
      </w:del>
      <w:del w:id="596" w:author="Ben Conway" w:date="2024-07-23T09:34:00Z" w16du:dateUtc="2024-07-23T08:34:00Z">
        <w:r w:rsidRPr="00381A87" w:rsidDel="000628F6">
          <w:rPr>
            <w:b/>
            <w:bCs/>
          </w:rPr>
          <w:delText>.</w:delText>
        </w:r>
      </w:del>
    </w:p>
    <w:p w14:paraId="642A3E5B" w14:textId="77777777" w:rsidR="00434A95" w:rsidRDefault="00434A95" w:rsidP="004036B9">
      <w:pPr>
        <w:pStyle w:val="BodyText"/>
        <w:rPr>
          <w:ins w:id="597" w:author="Ben Conway" w:date="2025-06-18T15:56:00Z" w16du:dateUtc="2025-06-18T14:56:00Z"/>
        </w:rPr>
        <w:pPrChange w:id="598" w:author="Ben Conway" w:date="2025-06-18T16:44:00Z" w16du:dateUtc="2025-06-18T15:44:00Z">
          <w:pPr>
            <w:pStyle w:val="BodyText"/>
            <w:ind w:left="0"/>
          </w:pPr>
        </w:pPrChange>
      </w:pPr>
    </w:p>
    <w:p w14:paraId="5889FB9B" w14:textId="4425408D" w:rsidR="00CE6B97" w:rsidRPr="00381A87" w:rsidRDefault="00CE6B97" w:rsidP="0023489F">
      <w:pPr>
        <w:pStyle w:val="BodyText"/>
        <w:ind w:left="0"/>
        <w:rPr>
          <w:b/>
          <w:bCs/>
        </w:rPr>
      </w:pPr>
      <w:r>
        <w:t xml:space="preserve">Ensure all these are up to date, then </w:t>
      </w:r>
      <w:r w:rsidRPr="00381A87">
        <w:rPr>
          <w:b/>
          <w:bCs/>
        </w:rPr>
        <w:t>run this section.</w:t>
      </w:r>
    </w:p>
    <w:p w14:paraId="7A1E0B80" w14:textId="6DAC3378" w:rsidR="00CE6B97" w:rsidRDefault="00CE6B97" w:rsidP="0023489F">
      <w:pPr>
        <w:pStyle w:val="BodyText"/>
        <w:ind w:left="0"/>
      </w:pPr>
    </w:p>
    <w:p w14:paraId="4D7052F5" w14:textId="64E709F5" w:rsidR="00CE6B97" w:rsidRDefault="00CE6B97" w:rsidP="00CE6B97">
      <w:pPr>
        <w:pStyle w:val="Heading3"/>
        <w:numPr>
          <w:ilvl w:val="0"/>
          <w:numId w:val="0"/>
        </w:numPr>
        <w:ind w:left="720" w:hanging="720"/>
      </w:pPr>
      <w:r>
        <w:t>Program – Import</w:t>
      </w:r>
    </w:p>
    <w:p w14:paraId="0E75EB93" w14:textId="384C0DAC" w:rsidR="00CE6B97" w:rsidRDefault="00CE6B97" w:rsidP="00CE6B97">
      <w:r>
        <w:t xml:space="preserve">This program </w:t>
      </w:r>
      <w:r w:rsidRPr="004046B3">
        <w:rPr>
          <w:b/>
          <w:bCs/>
        </w:rPr>
        <w:t>imports</w:t>
      </w:r>
      <w:r>
        <w:t xml:space="preserve"> all of the required </w:t>
      </w:r>
      <w:r w:rsidRPr="004046B3">
        <w:rPr>
          <w:b/>
          <w:bCs/>
        </w:rPr>
        <w:t>datasets</w:t>
      </w:r>
      <w:r>
        <w:t xml:space="preserve"> and files.</w:t>
      </w:r>
    </w:p>
    <w:p w14:paraId="58B55AE5" w14:textId="13CEB83A" w:rsidR="00CE6B97" w:rsidRPr="004046B3" w:rsidRDefault="00CE6B97" w:rsidP="00CE6B97">
      <w:pPr>
        <w:pStyle w:val="ListParagraph"/>
        <w:numPr>
          <w:ilvl w:val="0"/>
          <w:numId w:val="52"/>
        </w:numPr>
        <w:rPr>
          <w:b/>
          <w:bCs/>
        </w:rPr>
      </w:pPr>
      <w:r>
        <w:t xml:space="preserve">The </w:t>
      </w:r>
      <w:r w:rsidRPr="004046B3">
        <w:rPr>
          <w:b/>
          <w:bCs/>
        </w:rPr>
        <w:t>AF arrears</w:t>
      </w:r>
      <w:r>
        <w:t xml:space="preserve"> list is imported first. </w:t>
      </w:r>
      <w:r w:rsidRPr="004046B3">
        <w:rPr>
          <w:b/>
          <w:bCs/>
        </w:rPr>
        <w:t>Check</w:t>
      </w:r>
      <w:r>
        <w:t xml:space="preserve"> that the </w:t>
      </w:r>
      <w:r w:rsidRPr="004046B3">
        <w:rPr>
          <w:b/>
          <w:bCs/>
        </w:rPr>
        <w:t>report_date</w:t>
      </w:r>
      <w:r>
        <w:t xml:space="preserve"> matches the current </w:t>
      </w:r>
      <w:r w:rsidRPr="004046B3">
        <w:rPr>
          <w:b/>
          <w:bCs/>
        </w:rPr>
        <w:t>reporting month</w:t>
      </w:r>
    </w:p>
    <w:p w14:paraId="7E6C16F6" w14:textId="77777777" w:rsidR="004046B3" w:rsidRDefault="004046B3" w:rsidP="004046B3">
      <w:pPr>
        <w:pStyle w:val="ListParagraph"/>
      </w:pPr>
    </w:p>
    <w:p w14:paraId="7C7E4203" w14:textId="2EAE74FF" w:rsidR="00CE6B97" w:rsidRDefault="00CE6B97" w:rsidP="004046B3">
      <w:pPr>
        <w:pStyle w:val="ListParagraph"/>
        <w:numPr>
          <w:ilvl w:val="0"/>
          <w:numId w:val="52"/>
        </w:numPr>
      </w:pPr>
      <w:r>
        <w:t xml:space="preserve">For </w:t>
      </w:r>
      <w:r w:rsidRPr="004046B3">
        <w:rPr>
          <w:b/>
          <w:bCs/>
        </w:rPr>
        <w:t>SM</w:t>
      </w:r>
      <w:r>
        <w:t xml:space="preserve">, 2 files are imported, the </w:t>
      </w:r>
      <w:proofErr w:type="spellStart"/>
      <w:r w:rsidRPr="004046B3">
        <w:rPr>
          <w:b/>
          <w:bCs/>
        </w:rPr>
        <w:t>arrears_SM</w:t>
      </w:r>
      <w:proofErr w:type="spellEnd"/>
      <w:r>
        <w:t xml:space="preserve"> csv created previously, and the </w:t>
      </w:r>
      <w:r w:rsidRPr="004046B3">
        <w:rPr>
          <w:b/>
          <w:bCs/>
        </w:rPr>
        <w:t>SM_MI</w:t>
      </w:r>
      <w:r>
        <w:t xml:space="preserve"> to get the</w:t>
      </w:r>
      <w:r w:rsidR="004046B3">
        <w:t xml:space="preserve"> </w:t>
      </w:r>
      <w:r>
        <w:t>exposure names</w:t>
      </w:r>
      <w:r w:rsidR="004046B3">
        <w:t>.</w:t>
      </w:r>
    </w:p>
    <w:p w14:paraId="65AE0568" w14:textId="77777777" w:rsidR="004046B3" w:rsidRDefault="004046B3" w:rsidP="004046B3">
      <w:pPr>
        <w:pStyle w:val="ListParagraph"/>
      </w:pPr>
    </w:p>
    <w:p w14:paraId="495B824D" w14:textId="5ED327E3" w:rsidR="00CE6B97" w:rsidRDefault="00CE6B97" w:rsidP="00CE6B97">
      <w:pPr>
        <w:pStyle w:val="ListParagraph"/>
        <w:numPr>
          <w:ilvl w:val="0"/>
          <w:numId w:val="52"/>
        </w:numPr>
      </w:pPr>
      <w:r>
        <w:t xml:space="preserve">For </w:t>
      </w:r>
      <w:r w:rsidRPr="004046B3">
        <w:rPr>
          <w:b/>
          <w:bCs/>
        </w:rPr>
        <w:t>DF</w:t>
      </w:r>
      <w:r>
        <w:t>, we just import the two files created previously.</w:t>
      </w:r>
    </w:p>
    <w:p w14:paraId="393CEECD" w14:textId="77777777" w:rsidR="004046B3" w:rsidRDefault="004046B3" w:rsidP="004046B3">
      <w:pPr>
        <w:pStyle w:val="ListParagraph"/>
      </w:pPr>
    </w:p>
    <w:p w14:paraId="62E99D0A" w14:textId="60124DBB" w:rsidR="00CE6B97" w:rsidRDefault="00CE6B97" w:rsidP="00CE6B97">
      <w:pPr>
        <w:pStyle w:val="ListParagraph"/>
        <w:numPr>
          <w:ilvl w:val="0"/>
          <w:numId w:val="52"/>
        </w:numPr>
      </w:pPr>
      <w:r>
        <w:t xml:space="preserve">Ensure the above files are </w:t>
      </w:r>
      <w:r w:rsidRPr="004046B3">
        <w:rPr>
          <w:b/>
          <w:bCs/>
        </w:rPr>
        <w:t>imported correctly</w:t>
      </w:r>
    </w:p>
    <w:p w14:paraId="713C8A30" w14:textId="77777777" w:rsidR="004046B3" w:rsidRDefault="004046B3" w:rsidP="004046B3">
      <w:pPr>
        <w:pStyle w:val="ListParagraph"/>
      </w:pPr>
    </w:p>
    <w:p w14:paraId="6A12F689" w14:textId="71A20F94" w:rsidR="00CE6B97" w:rsidRDefault="00CE6B97" w:rsidP="00CE6B97">
      <w:pPr>
        <w:pStyle w:val="ListParagraph"/>
        <w:numPr>
          <w:ilvl w:val="0"/>
          <w:numId w:val="52"/>
        </w:numPr>
      </w:pPr>
      <w:r>
        <w:t xml:space="preserve">The </w:t>
      </w:r>
      <w:r w:rsidRPr="004046B3">
        <w:rPr>
          <w:b/>
          <w:bCs/>
        </w:rPr>
        <w:t>watchlist</w:t>
      </w:r>
      <w:r>
        <w:t xml:space="preserve"> is then </w:t>
      </w:r>
      <w:r w:rsidRPr="004046B3">
        <w:rPr>
          <w:b/>
          <w:bCs/>
        </w:rPr>
        <w:t>imported</w:t>
      </w:r>
      <w:r>
        <w:t xml:space="preserve">. The watchlist file </w:t>
      </w:r>
      <w:r w:rsidR="00F34806">
        <w:t xml:space="preserve">uses the start of the month as its report date, as the end of the month is used elsewhere, the </w:t>
      </w:r>
      <w:r w:rsidR="00F34806" w:rsidRPr="004046B3">
        <w:rPr>
          <w:b/>
          <w:bCs/>
        </w:rPr>
        <w:t>code updates</w:t>
      </w:r>
      <w:r w:rsidR="00F34806">
        <w:t xml:space="preserve"> this to the </w:t>
      </w:r>
      <w:r w:rsidR="00F34806" w:rsidRPr="004046B3">
        <w:rPr>
          <w:b/>
          <w:bCs/>
        </w:rPr>
        <w:t>end of the month</w:t>
      </w:r>
    </w:p>
    <w:p w14:paraId="19FCF12A" w14:textId="4203880E" w:rsidR="00CE6B97" w:rsidRDefault="00CE6B97" w:rsidP="00CE6B97">
      <w:pPr>
        <w:pStyle w:val="ListParagraph"/>
        <w:numPr>
          <w:ilvl w:val="1"/>
          <w:numId w:val="52"/>
        </w:numPr>
      </w:pPr>
      <w:r>
        <w:t>Ensure the most recent report date is there</w:t>
      </w:r>
      <w:r w:rsidR="00F34806">
        <w:t>, if it isn’t, ask the watchlist process owner.</w:t>
      </w:r>
    </w:p>
    <w:p w14:paraId="414FFF91" w14:textId="77777777" w:rsidR="004046B3" w:rsidRDefault="004046B3" w:rsidP="004046B3">
      <w:pPr>
        <w:pStyle w:val="ListParagraph"/>
      </w:pPr>
    </w:p>
    <w:p w14:paraId="1C875276" w14:textId="29C68E5B" w:rsidR="00F34806" w:rsidRDefault="00F34806" w:rsidP="00F34806">
      <w:pPr>
        <w:pStyle w:val="ListParagraph"/>
        <w:numPr>
          <w:ilvl w:val="0"/>
          <w:numId w:val="52"/>
        </w:numPr>
      </w:pPr>
      <w:r>
        <w:t xml:space="preserve">The </w:t>
      </w:r>
      <w:r w:rsidRPr="00C244C2">
        <w:rPr>
          <w:b/>
          <w:bCs/>
        </w:rPr>
        <w:t>EML</w:t>
      </w:r>
      <w:r>
        <w:t xml:space="preserve"> list is then </w:t>
      </w:r>
      <w:r w:rsidRPr="00C244C2">
        <w:rPr>
          <w:b/>
          <w:bCs/>
        </w:rPr>
        <w:t>imported</w:t>
      </w:r>
      <w:r>
        <w:t>. The balances file that is imported contains all the accounts which have left EML this month is well. In the file, the ones which left EML have a 0 group exposure, these are excluded in the code</w:t>
      </w:r>
    </w:p>
    <w:p w14:paraId="3F5258D1" w14:textId="77F01EDE" w:rsidR="00F34806" w:rsidRDefault="00F34806" w:rsidP="00F34806">
      <w:pPr>
        <w:pStyle w:val="ListParagraph"/>
        <w:numPr>
          <w:ilvl w:val="1"/>
          <w:numId w:val="52"/>
        </w:numPr>
      </w:pPr>
      <w:r>
        <w:t>As a side note, new to EML cases have a 0 exposure for last month, and a positive one for this month</w:t>
      </w:r>
    </w:p>
    <w:p w14:paraId="304A79AC" w14:textId="77777777" w:rsidR="004046B3" w:rsidRDefault="004046B3" w:rsidP="004046B3">
      <w:pPr>
        <w:pStyle w:val="ListParagraph"/>
      </w:pPr>
    </w:p>
    <w:p w14:paraId="51DD1F03" w14:textId="7FEF1346" w:rsidR="00F34806" w:rsidRDefault="00F34806" w:rsidP="00F34806">
      <w:pPr>
        <w:pStyle w:val="ListParagraph"/>
        <w:numPr>
          <w:ilvl w:val="0"/>
          <w:numId w:val="52"/>
        </w:numPr>
      </w:pPr>
      <w:r>
        <w:t xml:space="preserve">Finally the </w:t>
      </w:r>
      <w:r w:rsidRPr="00C244C2">
        <w:rPr>
          <w:b/>
          <w:bCs/>
        </w:rPr>
        <w:t>default list</w:t>
      </w:r>
      <w:r>
        <w:t xml:space="preserve"> is imported. This file has different tabs for </w:t>
      </w:r>
      <w:r w:rsidRPr="00C244C2">
        <w:rPr>
          <w:b/>
          <w:bCs/>
        </w:rPr>
        <w:t>each portfolio</w:t>
      </w:r>
      <w:r>
        <w:t xml:space="preserve">, as a result, each portfolio is imported separately. Check these are </w:t>
      </w:r>
      <w:r w:rsidRPr="00C244C2">
        <w:rPr>
          <w:b/>
          <w:bCs/>
        </w:rPr>
        <w:t>imported correctly</w:t>
      </w:r>
    </w:p>
    <w:p w14:paraId="502184CF" w14:textId="424AF3A4" w:rsidR="00F34806" w:rsidRDefault="00F34806" w:rsidP="00F34806">
      <w:pPr>
        <w:pStyle w:val="ListParagraph"/>
        <w:numPr>
          <w:ilvl w:val="1"/>
          <w:numId w:val="52"/>
        </w:numPr>
        <w:rPr>
          <w:ins w:id="599" w:author="Ben Conway" w:date="2024-07-23T09:36:00Z" w16du:dateUtc="2024-07-23T08:36:00Z"/>
        </w:rPr>
      </w:pPr>
      <w:r>
        <w:t>The code adds a default flag (</w:t>
      </w:r>
      <w:r w:rsidRPr="00C244C2">
        <w:rPr>
          <w:b/>
          <w:bCs/>
        </w:rPr>
        <w:t>=1</w:t>
      </w:r>
      <w:r>
        <w:t>) this will be joined onto the arrears files later.</w:t>
      </w:r>
    </w:p>
    <w:p w14:paraId="58442C66" w14:textId="1B324253" w:rsidR="000628F6" w:rsidRPr="00D72941" w:rsidDel="00D72941" w:rsidRDefault="000628F6">
      <w:pPr>
        <w:rPr>
          <w:del w:id="600" w:author="Ben Conway" w:date="2024-07-23T09:38:00Z" w16du:dateUtc="2024-07-23T08:38:00Z"/>
          <w:rPrChange w:id="601" w:author="Ben Conway" w:date="2024-12-06T09:44:00Z" w16du:dateUtc="2024-12-06T09:44:00Z">
            <w:rPr>
              <w:del w:id="602" w:author="Ben Conway" w:date="2024-07-23T09:38:00Z" w16du:dateUtc="2024-07-23T08:38:00Z"/>
              <w:b/>
              <w:bCs/>
              <w:color w:val="FF0000"/>
            </w:rPr>
          </w:rPrChange>
        </w:rPr>
        <w:pPrChange w:id="603" w:author="Ben Conway" w:date="2025-06-05T16:37:00Z" w16du:dateUtc="2025-06-05T15:37:00Z">
          <w:pPr>
            <w:pStyle w:val="ListParagraph"/>
            <w:numPr>
              <w:ilvl w:val="1"/>
              <w:numId w:val="52"/>
            </w:numPr>
            <w:ind w:left="1440" w:hanging="360"/>
          </w:pPr>
        </w:pPrChange>
      </w:pPr>
    </w:p>
    <w:p w14:paraId="023F7A1C" w14:textId="77777777" w:rsidR="00CE6B97" w:rsidRPr="00CE6B97" w:rsidDel="000628F6" w:rsidRDefault="00CE6B97">
      <w:pPr>
        <w:rPr>
          <w:del w:id="604" w:author="Ben Conway" w:date="2024-07-23T09:38:00Z" w16du:dateUtc="2024-07-23T08:38:00Z"/>
        </w:rPr>
        <w:pPrChange w:id="605" w:author="Ben Conway" w:date="2024-12-06T09:44:00Z" w16du:dateUtc="2024-12-06T09:44:00Z">
          <w:pPr>
            <w:pStyle w:val="BodyText"/>
            <w:ind w:left="0"/>
          </w:pPr>
        </w:pPrChange>
      </w:pPr>
    </w:p>
    <w:p w14:paraId="33265DCC" w14:textId="15FEA07A" w:rsidR="0023489F" w:rsidDel="000628F6" w:rsidRDefault="0023489F">
      <w:pPr>
        <w:rPr>
          <w:del w:id="606" w:author="Ben Conway" w:date="2024-07-23T09:38:00Z" w16du:dateUtc="2024-07-23T08:38:00Z"/>
        </w:rPr>
        <w:pPrChange w:id="607" w:author="Ben Conway" w:date="2024-12-06T09:44:00Z" w16du:dateUtc="2024-12-06T09:44:00Z">
          <w:pPr>
            <w:pStyle w:val="BodyText"/>
          </w:pPr>
        </w:pPrChange>
      </w:pPr>
    </w:p>
    <w:p w14:paraId="645F15BA" w14:textId="2ED15D42" w:rsidR="004E7728" w:rsidRDefault="004E7728">
      <w:pPr>
        <w:pPrChange w:id="608" w:author="Ben Conway" w:date="2024-12-06T09:44:00Z" w16du:dateUtc="2024-12-06T09:44:00Z">
          <w:pPr>
            <w:pStyle w:val="BodyText"/>
          </w:pPr>
        </w:pPrChange>
      </w:pPr>
    </w:p>
    <w:p w14:paraId="30F37AE7" w14:textId="07BEC62A" w:rsidR="004E7728" w:rsidRDefault="004E7728" w:rsidP="004E7728">
      <w:pPr>
        <w:pStyle w:val="BodyText"/>
      </w:pPr>
    </w:p>
    <w:p w14:paraId="3CC4EF5B" w14:textId="0D697424" w:rsidR="004E7728" w:rsidRDefault="004E7728" w:rsidP="004E7728">
      <w:pPr>
        <w:pStyle w:val="Heading3"/>
        <w:numPr>
          <w:ilvl w:val="0"/>
          <w:numId w:val="0"/>
        </w:numPr>
        <w:ind w:left="720" w:hanging="720"/>
      </w:pPr>
      <w:r>
        <w:t>Program – AF</w:t>
      </w:r>
    </w:p>
    <w:p w14:paraId="219943F9" w14:textId="77777777" w:rsidR="004E7728" w:rsidRPr="004E7728" w:rsidRDefault="004E7728" w:rsidP="004E7728"/>
    <w:p w14:paraId="4F276DFB" w14:textId="0FD17875" w:rsidR="004E7728" w:rsidRDefault="004E7728" w:rsidP="004E7728">
      <w:pPr>
        <w:pStyle w:val="BodyText"/>
        <w:ind w:left="0"/>
      </w:pPr>
      <w:r>
        <w:t xml:space="preserve">This program </w:t>
      </w:r>
      <w:r w:rsidRPr="00C244C2">
        <w:rPr>
          <w:b/>
          <w:bCs/>
        </w:rPr>
        <w:t>produces</w:t>
      </w:r>
      <w:r>
        <w:t xml:space="preserve"> the </w:t>
      </w:r>
      <w:r w:rsidRPr="00C244C2">
        <w:rPr>
          <w:b/>
          <w:bCs/>
        </w:rPr>
        <w:t>AF arrears list</w:t>
      </w:r>
      <w:r>
        <w:t xml:space="preserve"> that will be exported.</w:t>
      </w:r>
    </w:p>
    <w:p w14:paraId="7206E18A" w14:textId="0D075E73" w:rsidR="004E7728" w:rsidRDefault="004E7728" w:rsidP="004E7728">
      <w:pPr>
        <w:pStyle w:val="BodyText"/>
        <w:ind w:left="0"/>
      </w:pPr>
    </w:p>
    <w:p w14:paraId="063B3E94" w14:textId="50BC53FE" w:rsidR="004E7728" w:rsidRDefault="004E7728" w:rsidP="004E7728">
      <w:pPr>
        <w:pStyle w:val="BodyText"/>
        <w:numPr>
          <w:ilvl w:val="0"/>
          <w:numId w:val="53"/>
        </w:numPr>
      </w:pPr>
      <w:r>
        <w:t xml:space="preserve">The code starts by keeping and renaming the relevant variables from the </w:t>
      </w:r>
      <w:proofErr w:type="spellStart"/>
      <w:r w:rsidRPr="00C244C2">
        <w:rPr>
          <w:b/>
          <w:bCs/>
        </w:rPr>
        <w:t>AF_arrears_list</w:t>
      </w:r>
      <w:proofErr w:type="spellEnd"/>
      <w:r>
        <w:t xml:space="preserve">. It also contains a </w:t>
      </w:r>
      <w:r w:rsidRPr="00C244C2">
        <w:rPr>
          <w:b/>
          <w:bCs/>
        </w:rPr>
        <w:t>manual adjustment</w:t>
      </w:r>
      <w:r>
        <w:t xml:space="preserve"> for the </w:t>
      </w:r>
      <w:r w:rsidRPr="00C244C2">
        <w:rPr>
          <w:b/>
          <w:bCs/>
        </w:rPr>
        <w:t>1-30 days bucket</w:t>
      </w:r>
      <w:r>
        <w:t xml:space="preserve"> to ensure that it is the same format, add any other </w:t>
      </w:r>
      <w:r w:rsidRPr="00C244C2">
        <w:rPr>
          <w:b/>
          <w:bCs/>
        </w:rPr>
        <w:t>manual adjustments</w:t>
      </w:r>
      <w:r>
        <w:t xml:space="preserve"> here </w:t>
      </w:r>
      <w:r w:rsidRPr="00C244C2">
        <w:rPr>
          <w:b/>
          <w:bCs/>
        </w:rPr>
        <w:t>if necessary</w:t>
      </w:r>
      <w:r>
        <w:t>.</w:t>
      </w:r>
    </w:p>
    <w:p w14:paraId="63EF1D06" w14:textId="12840969" w:rsidR="004E7728" w:rsidRDefault="004E7728" w:rsidP="004E7728">
      <w:pPr>
        <w:pStyle w:val="BodyText"/>
        <w:ind w:left="0"/>
      </w:pPr>
    </w:p>
    <w:p w14:paraId="6E69B60B" w14:textId="57C5CF3F" w:rsidR="004E7728" w:rsidRDefault="004E7728" w:rsidP="004E7728">
      <w:pPr>
        <w:pStyle w:val="BodyText"/>
        <w:numPr>
          <w:ilvl w:val="0"/>
          <w:numId w:val="53"/>
        </w:numPr>
      </w:pPr>
      <w:r>
        <w:t xml:space="preserve">The </w:t>
      </w:r>
      <w:r w:rsidRPr="00C244C2">
        <w:rPr>
          <w:b/>
          <w:bCs/>
        </w:rPr>
        <w:t>columns</w:t>
      </w:r>
      <w:r>
        <w:t xml:space="preserve"> are then put in the </w:t>
      </w:r>
      <w:r w:rsidRPr="00C244C2">
        <w:rPr>
          <w:b/>
          <w:bCs/>
        </w:rPr>
        <w:t>correct order</w:t>
      </w:r>
      <w:r>
        <w:t>.</w:t>
      </w:r>
    </w:p>
    <w:p w14:paraId="5AAC83F2" w14:textId="274EAF83" w:rsidR="004E7728" w:rsidRDefault="004E7728" w:rsidP="004E7728">
      <w:pPr>
        <w:pStyle w:val="BodyText"/>
        <w:ind w:left="0"/>
      </w:pPr>
    </w:p>
    <w:p w14:paraId="10AFEAD7" w14:textId="0CB36E88" w:rsidR="004E7728" w:rsidRDefault="004E7728" w:rsidP="004E7728">
      <w:pPr>
        <w:pStyle w:val="BodyText"/>
        <w:numPr>
          <w:ilvl w:val="0"/>
          <w:numId w:val="53"/>
        </w:numPr>
      </w:pPr>
      <w:r w:rsidRPr="00C244C2">
        <w:rPr>
          <w:b/>
          <w:bCs/>
        </w:rPr>
        <w:t>Watch and recoveries</w:t>
      </w:r>
      <w:r>
        <w:t xml:space="preserve"> data is joined on, followed by </w:t>
      </w:r>
      <w:r w:rsidRPr="00EE6250">
        <w:rPr>
          <w:b/>
          <w:bCs/>
        </w:rPr>
        <w:t>EML</w:t>
      </w:r>
      <w:r>
        <w:t xml:space="preserve"> and then </w:t>
      </w:r>
      <w:r w:rsidRPr="00EE6250">
        <w:rPr>
          <w:b/>
          <w:bCs/>
        </w:rPr>
        <w:t>defaults</w:t>
      </w:r>
      <w:r>
        <w:t xml:space="preserve">. </w:t>
      </w:r>
      <w:r w:rsidR="00806274">
        <w:t>This</w:t>
      </w:r>
      <w:r>
        <w:t xml:space="preserve"> is done on both accounts numbers to ensure to capture all observations.</w:t>
      </w:r>
    </w:p>
    <w:p w14:paraId="17C9ADE9" w14:textId="2F21940B" w:rsidR="004E7728" w:rsidRDefault="004E7728" w:rsidP="004E7728">
      <w:pPr>
        <w:pStyle w:val="BodyText"/>
        <w:ind w:left="0"/>
      </w:pPr>
    </w:p>
    <w:p w14:paraId="36394004" w14:textId="77777777" w:rsidR="004E7728" w:rsidRDefault="004E7728" w:rsidP="004E7728">
      <w:pPr>
        <w:pStyle w:val="BodyText"/>
        <w:ind w:left="0"/>
      </w:pPr>
    </w:p>
    <w:p w14:paraId="03E93306" w14:textId="7BC36996" w:rsidR="004E7728" w:rsidRDefault="004E7728" w:rsidP="004E7728">
      <w:pPr>
        <w:pStyle w:val="Heading3"/>
        <w:numPr>
          <w:ilvl w:val="0"/>
          <w:numId w:val="0"/>
        </w:numPr>
        <w:ind w:left="720" w:hanging="720"/>
      </w:pPr>
      <w:r>
        <w:t>Program – SM &amp; DF</w:t>
      </w:r>
    </w:p>
    <w:p w14:paraId="12B69DE6" w14:textId="028FB2C8" w:rsidR="004E7728" w:rsidRDefault="004E7728" w:rsidP="004E7728">
      <w:r>
        <w:t xml:space="preserve">This is a very </w:t>
      </w:r>
      <w:r w:rsidRPr="00EE6250">
        <w:rPr>
          <w:b/>
          <w:bCs/>
        </w:rPr>
        <w:t>similar</w:t>
      </w:r>
      <w:r>
        <w:t xml:space="preserve"> process to </w:t>
      </w:r>
      <w:r w:rsidRPr="00EE6250">
        <w:rPr>
          <w:b/>
          <w:bCs/>
        </w:rPr>
        <w:t>AF</w:t>
      </w:r>
      <w:r>
        <w:t xml:space="preserve">, the main difference is both of these programs have to </w:t>
      </w:r>
      <w:r w:rsidRPr="009F1321">
        <w:rPr>
          <w:b/>
          <w:bCs/>
        </w:rPr>
        <w:t>join</w:t>
      </w:r>
      <w:r>
        <w:t xml:space="preserve"> the </w:t>
      </w:r>
      <w:r w:rsidRPr="009F1321">
        <w:rPr>
          <w:b/>
          <w:bCs/>
        </w:rPr>
        <w:t>exposure group name separately</w:t>
      </w:r>
      <w:r>
        <w:t xml:space="preserve"> (done with </w:t>
      </w:r>
      <w:proofErr w:type="spellStart"/>
      <w:r w:rsidRPr="009F1321">
        <w:rPr>
          <w:b/>
          <w:bCs/>
        </w:rPr>
        <w:t>DF_accounts</w:t>
      </w:r>
      <w:proofErr w:type="spellEnd"/>
      <w:r>
        <w:t xml:space="preserve"> for DF and </w:t>
      </w:r>
      <w:r w:rsidRPr="009F1321">
        <w:rPr>
          <w:b/>
          <w:bCs/>
        </w:rPr>
        <w:t>SM</w:t>
      </w:r>
      <w:r w:rsidR="005A7382" w:rsidRPr="009F1321">
        <w:rPr>
          <w:b/>
          <w:bCs/>
        </w:rPr>
        <w:t xml:space="preserve"> </w:t>
      </w:r>
      <w:r w:rsidRPr="009F1321">
        <w:rPr>
          <w:b/>
          <w:bCs/>
        </w:rPr>
        <w:t>MI</w:t>
      </w:r>
      <w:r>
        <w:t xml:space="preserve"> for SM).</w:t>
      </w:r>
    </w:p>
    <w:p w14:paraId="399DE221" w14:textId="15D6526E" w:rsidR="004E7728" w:rsidRDefault="004E7728" w:rsidP="004E7728">
      <w:r>
        <w:t xml:space="preserve">One final difference is that the join is done with just </w:t>
      </w:r>
      <w:r w:rsidRPr="009F1321">
        <w:rPr>
          <w:b/>
          <w:bCs/>
        </w:rPr>
        <w:t>one account number</w:t>
      </w:r>
      <w:r>
        <w:t>, compared to 2 for AF.</w:t>
      </w:r>
    </w:p>
    <w:p w14:paraId="5A24F7A3" w14:textId="573D1276" w:rsidR="004E7728" w:rsidRDefault="004E7728" w:rsidP="004E7728"/>
    <w:p w14:paraId="5CFA286F" w14:textId="044E0A2B" w:rsidR="004E7728" w:rsidRDefault="004E7728" w:rsidP="004E7728">
      <w:pPr>
        <w:pStyle w:val="Heading3"/>
        <w:numPr>
          <w:ilvl w:val="0"/>
          <w:numId w:val="0"/>
        </w:numPr>
        <w:ind w:left="720" w:hanging="720"/>
      </w:pPr>
      <w:r>
        <w:t>Program – Export</w:t>
      </w:r>
    </w:p>
    <w:p w14:paraId="310C9E15" w14:textId="50C8F8AD" w:rsidR="004E7728" w:rsidRDefault="004E7728" w:rsidP="004E7728">
      <w:r>
        <w:t xml:space="preserve">Before the datasets are exported, they undergo several </w:t>
      </w:r>
      <w:r w:rsidRPr="009F1321">
        <w:rPr>
          <w:b/>
          <w:bCs/>
        </w:rPr>
        <w:t>check</w:t>
      </w:r>
      <w:r w:rsidR="00806274" w:rsidRPr="009F1321">
        <w:rPr>
          <w:b/>
          <w:bCs/>
        </w:rPr>
        <w:t>s</w:t>
      </w:r>
      <w:r w:rsidRPr="009F1321">
        <w:rPr>
          <w:b/>
          <w:bCs/>
        </w:rPr>
        <w:t>.</w:t>
      </w:r>
      <w:r>
        <w:t xml:space="preserve"> </w:t>
      </w:r>
    </w:p>
    <w:p w14:paraId="6716D6D8" w14:textId="723CFE66" w:rsidR="004E7728" w:rsidRDefault="004E7728" w:rsidP="004E7728"/>
    <w:p w14:paraId="28F87868" w14:textId="078C1F37" w:rsidR="004E7728" w:rsidRDefault="004E7728" w:rsidP="004E7728">
      <w:r>
        <w:t xml:space="preserve">First the </w:t>
      </w:r>
      <w:r w:rsidRPr="009F1321">
        <w:rPr>
          <w:b/>
          <w:bCs/>
        </w:rPr>
        <w:t>column order</w:t>
      </w:r>
      <w:r>
        <w:t xml:space="preserve"> is checked. This is important as the files are often imported into code, where the columns must be the same. Check the 3 datasets </w:t>
      </w:r>
      <w:proofErr w:type="spellStart"/>
      <w:r w:rsidRPr="009F1321">
        <w:rPr>
          <w:b/>
          <w:bCs/>
        </w:rPr>
        <w:t>af</w:t>
      </w:r>
      <w:proofErr w:type="spellEnd"/>
      <w:r w:rsidRPr="009F1321">
        <w:rPr>
          <w:b/>
          <w:bCs/>
        </w:rPr>
        <w:t>,</w:t>
      </w:r>
      <w:r w:rsidR="009F1321">
        <w:rPr>
          <w:b/>
          <w:bCs/>
        </w:rPr>
        <w:t xml:space="preserve"> </w:t>
      </w:r>
      <w:proofErr w:type="spellStart"/>
      <w:r w:rsidRPr="009F1321">
        <w:rPr>
          <w:b/>
          <w:bCs/>
        </w:rPr>
        <w:t>df</w:t>
      </w:r>
      <w:proofErr w:type="spellEnd"/>
      <w:r>
        <w:t xml:space="preserve"> and </w:t>
      </w:r>
      <w:proofErr w:type="spellStart"/>
      <w:r w:rsidRPr="009F1321">
        <w:rPr>
          <w:b/>
          <w:bCs/>
        </w:rPr>
        <w:t>sm</w:t>
      </w:r>
      <w:proofErr w:type="spellEnd"/>
      <w:r w:rsidRPr="009F1321">
        <w:rPr>
          <w:b/>
          <w:bCs/>
        </w:rPr>
        <w:t xml:space="preserve"> </w:t>
      </w:r>
      <w:proofErr w:type="spellStart"/>
      <w:r w:rsidRPr="009F1321">
        <w:rPr>
          <w:b/>
          <w:bCs/>
        </w:rPr>
        <w:t>col_check</w:t>
      </w:r>
      <w:proofErr w:type="spellEnd"/>
      <w:r>
        <w:t xml:space="preserve"> to ensure the columns are in the same order.</w:t>
      </w:r>
    </w:p>
    <w:p w14:paraId="3C8349CD" w14:textId="13B30C86" w:rsidR="004E7728" w:rsidRDefault="004E7728" w:rsidP="004E7728"/>
    <w:p w14:paraId="56F43C5B" w14:textId="0EBC4C75" w:rsidR="004E7728" w:rsidRDefault="004E7728" w:rsidP="004E7728">
      <w:r>
        <w:t xml:space="preserve">The next check completed is that there is only </w:t>
      </w:r>
      <w:r w:rsidRPr="009D12D9">
        <w:rPr>
          <w:b/>
          <w:bCs/>
        </w:rPr>
        <w:t>one format</w:t>
      </w:r>
      <w:r>
        <w:t xml:space="preserve"> for each arrears bucket. For example, sometimes </w:t>
      </w:r>
      <w:r w:rsidRPr="009D12D9">
        <w:rPr>
          <w:b/>
          <w:bCs/>
        </w:rPr>
        <w:t>1-30 days</w:t>
      </w:r>
      <w:r>
        <w:t xml:space="preserve"> (lowercase d) may be </w:t>
      </w:r>
      <w:r w:rsidR="00E1356B">
        <w:t xml:space="preserve">formatted as </w:t>
      </w:r>
      <w:r w:rsidR="00E1356B" w:rsidRPr="009D12D9">
        <w:rPr>
          <w:b/>
          <w:bCs/>
        </w:rPr>
        <w:t>1-30 Days</w:t>
      </w:r>
      <w:r w:rsidR="00E1356B">
        <w:t xml:space="preserve"> (capital D), ensure that these are manually adjusted in the code.</w:t>
      </w:r>
    </w:p>
    <w:p w14:paraId="68CDE22B" w14:textId="3B5A2714" w:rsidR="00E1356B" w:rsidRDefault="00E1356B" w:rsidP="004E7728"/>
    <w:p w14:paraId="0C9A09CD" w14:textId="35F05847" w:rsidR="00E1356B" w:rsidRDefault="00E1356B" w:rsidP="004E7728">
      <w:r>
        <w:t xml:space="preserve">Next, ensure the </w:t>
      </w:r>
      <w:r w:rsidRPr="009D12D9">
        <w:rPr>
          <w:b/>
          <w:bCs/>
        </w:rPr>
        <w:t>volumes</w:t>
      </w:r>
      <w:r>
        <w:t xml:space="preserve"> are as </w:t>
      </w:r>
      <w:r w:rsidRPr="009D12D9">
        <w:rPr>
          <w:b/>
          <w:bCs/>
        </w:rPr>
        <w:t>expected</w:t>
      </w:r>
      <w:r>
        <w:t xml:space="preserve">, check that the number of rows match the </w:t>
      </w:r>
      <w:r w:rsidRPr="009D12D9">
        <w:rPr>
          <w:b/>
          <w:bCs/>
        </w:rPr>
        <w:t>volume of arrears</w:t>
      </w:r>
      <w:r>
        <w:t xml:space="preserve"> cases for each portfolio.</w:t>
      </w:r>
    </w:p>
    <w:p w14:paraId="60776525" w14:textId="5F7035F9" w:rsidR="00E1356B" w:rsidRDefault="00E1356B" w:rsidP="004E7728"/>
    <w:p w14:paraId="6ED3831F" w14:textId="26E14C2D" w:rsidR="00E1356B" w:rsidRPr="004E7728" w:rsidRDefault="00E1356B" w:rsidP="004E7728">
      <w:r>
        <w:t>The files are then exported to here:</w:t>
      </w:r>
    </w:p>
    <w:p w14:paraId="3BA9B46E" w14:textId="787BBB25" w:rsidR="004E7728" w:rsidRDefault="004E7728" w:rsidP="004E7728">
      <w:pPr>
        <w:pStyle w:val="BodyText"/>
        <w:ind w:left="0"/>
      </w:pPr>
    </w:p>
    <w:p w14:paraId="3DC77CD1" w14:textId="30489F4C" w:rsidR="004E7728" w:rsidRPr="009F1321" w:rsidRDefault="00E1356B" w:rsidP="004E7728">
      <w:pPr>
        <w:pStyle w:val="BodyText"/>
        <w:ind w:left="0"/>
        <w:rPr>
          <w:rStyle w:val="Hyperlink"/>
          <w:snapToGrid/>
          <w:szCs w:val="22"/>
        </w:rPr>
      </w:pPr>
      <w:r w:rsidRPr="009F1321">
        <w:rPr>
          <w:rStyle w:val="Hyperlink"/>
          <w:snapToGrid/>
          <w:szCs w:val="22"/>
        </w:rPr>
        <w:t>\\htbplc.net\users\Groups\DEPARTMENTS\RISK and COMPLIANCE\Credit Risk Analytics\Month end arrears and past due\Shared Arrears Reporting</w:t>
      </w:r>
    </w:p>
    <w:p w14:paraId="6D13EB77" w14:textId="303D31A9" w:rsidR="00E1356B" w:rsidRDefault="00E1356B" w:rsidP="00E1356B">
      <w:pPr>
        <w:pStyle w:val="BodyText"/>
        <w:ind w:left="0"/>
      </w:pPr>
    </w:p>
    <w:p w14:paraId="4B75B7BC" w14:textId="77777777" w:rsidR="005C2A4E" w:rsidRDefault="00E1356B" w:rsidP="009D12D9">
      <w:pPr>
        <w:pStyle w:val="BodyText"/>
        <w:ind w:left="0"/>
      </w:pPr>
      <w:r>
        <w:t>Open each of them and check for obvious errors, such as empty columns.</w:t>
      </w:r>
    </w:p>
    <w:p w14:paraId="3FC9B45F" w14:textId="77777777" w:rsidR="005C2A4E" w:rsidRDefault="005C2A4E" w:rsidP="005C2A4E">
      <w:pPr>
        <w:pStyle w:val="BodyText"/>
        <w:ind w:left="0"/>
      </w:pPr>
    </w:p>
    <w:p w14:paraId="5E1397E9" w14:textId="7E167D16" w:rsidR="00E1356B" w:rsidRPr="000F0FB4" w:rsidRDefault="00E1356B" w:rsidP="005C2A4E">
      <w:pPr>
        <w:pStyle w:val="BodyText"/>
        <w:ind w:left="0"/>
        <w:rPr>
          <w:ins w:id="609" w:author="Joseph Bryant" w:date="2022-08-25T10:00:00Z"/>
        </w:rPr>
      </w:pPr>
      <w:ins w:id="610" w:author="Joseph Bryant" w:date="2022-08-25T10:00:00Z">
        <w:r>
          <w:t xml:space="preserve">Send to </w:t>
        </w:r>
      </w:ins>
      <w:ins w:id="611" w:author="Joseph Bryant" w:date="2022-11-02T14:19:00Z">
        <w:r>
          <w:t xml:space="preserve">a member of the teams </w:t>
        </w:r>
      </w:ins>
      <w:ins w:id="612" w:author="Joseph Bryant" w:date="2022-08-25T10:00:00Z">
        <w:r>
          <w:t xml:space="preserve">for a </w:t>
        </w:r>
        <w:r w:rsidRPr="005C2A4E">
          <w:rPr>
            <w:b/>
            <w:bCs/>
          </w:rPr>
          <w:t>4-eye check</w:t>
        </w:r>
      </w:ins>
    </w:p>
    <w:p w14:paraId="44A0466E" w14:textId="07A2E0DE" w:rsidR="00E1356B" w:rsidRDefault="00E1356B" w:rsidP="00E1356B">
      <w:pPr>
        <w:pStyle w:val="BodyText"/>
        <w:ind w:left="0"/>
      </w:pPr>
    </w:p>
    <w:p w14:paraId="0E99653D" w14:textId="3FA68C32" w:rsidR="00DC50B0" w:rsidRDefault="00DC50B0" w:rsidP="00DC50B0">
      <w:pPr>
        <w:pStyle w:val="Heading2"/>
      </w:pPr>
      <w:r>
        <w:t>WBL Arrears</w:t>
      </w:r>
    </w:p>
    <w:p w14:paraId="2C3238F7" w14:textId="0CDAEF75" w:rsidR="00684E2F" w:rsidRPr="005C2A4E" w:rsidRDefault="00684E2F" w:rsidP="00684E2F">
      <w:pPr>
        <w:pStyle w:val="BodyText"/>
        <w:numPr>
          <w:ilvl w:val="0"/>
          <w:numId w:val="54"/>
        </w:numPr>
        <w:rPr>
          <w:rStyle w:val="Hyperlink"/>
          <w:color w:val="000000"/>
          <w:u w:val="none"/>
        </w:rPr>
      </w:pPr>
      <w:r>
        <w:t xml:space="preserve">Find this reporting month’s </w:t>
      </w:r>
      <w:r w:rsidRPr="005C2A4E">
        <w:rPr>
          <w:b/>
          <w:bCs/>
        </w:rPr>
        <w:t>WBL IFRS9</w:t>
      </w:r>
      <w:r>
        <w:t xml:space="preserve"> extract here: </w:t>
      </w:r>
      <w:hyperlink r:id="rId8" w:history="1">
        <w:r w:rsidRPr="0027613C">
          <w:rPr>
            <w:rStyle w:val="Hyperlink"/>
          </w:rPr>
          <w:t>\\htbplc.net\users\Groups\DEPARTMENTS\RISK and COMPLIANCE\New Risk Appetite Templates\WBL Credit Pack\Core_Excel</w:t>
        </w:r>
      </w:hyperlink>
    </w:p>
    <w:p w14:paraId="43412E56" w14:textId="77777777" w:rsidR="005C2A4E" w:rsidRDefault="005C2A4E" w:rsidP="005C2A4E">
      <w:pPr>
        <w:pStyle w:val="BodyText"/>
        <w:ind w:left="720"/>
      </w:pPr>
    </w:p>
    <w:p w14:paraId="6D6BF2E5" w14:textId="4BCC1478" w:rsidR="00684E2F" w:rsidRDefault="00684E2F" w:rsidP="00684E2F">
      <w:pPr>
        <w:pStyle w:val="BodyText"/>
        <w:numPr>
          <w:ilvl w:val="0"/>
          <w:numId w:val="54"/>
        </w:numPr>
      </w:pPr>
      <w:r>
        <w:t>Filter ‘</w:t>
      </w:r>
      <w:r w:rsidRPr="00D5368A">
        <w:rPr>
          <w:b/>
          <w:bCs/>
        </w:rPr>
        <w:t>Days in Arrears</w:t>
      </w:r>
      <w:r>
        <w:t>’ (col W) and ‘</w:t>
      </w:r>
      <w:r w:rsidRPr="00D5368A">
        <w:rPr>
          <w:b/>
          <w:bCs/>
        </w:rPr>
        <w:t>Arrears Amount</w:t>
      </w:r>
      <w:r>
        <w:t>’ (col Q) for anything</w:t>
      </w:r>
      <w:r w:rsidR="00D5368A">
        <w:t xml:space="preserve"> APART </w:t>
      </w:r>
      <w:r>
        <w:t xml:space="preserve">from </w:t>
      </w:r>
      <w:r w:rsidRPr="00D5368A">
        <w:rPr>
          <w:b/>
          <w:bCs/>
        </w:rPr>
        <w:t>negatives</w:t>
      </w:r>
      <w:r>
        <w:t xml:space="preserve">, </w:t>
      </w:r>
      <w:r w:rsidR="00D5368A" w:rsidRPr="00D5368A">
        <w:rPr>
          <w:b/>
          <w:bCs/>
        </w:rPr>
        <w:t>zeroes</w:t>
      </w:r>
      <w:r w:rsidR="00D5368A">
        <w:t>,</w:t>
      </w:r>
      <w:r>
        <w:t xml:space="preserve"> or </w:t>
      </w:r>
      <w:r w:rsidRPr="00D5368A">
        <w:rPr>
          <w:b/>
          <w:bCs/>
        </w:rPr>
        <w:t>blanks</w:t>
      </w:r>
      <w:r>
        <w:t>.</w:t>
      </w:r>
    </w:p>
    <w:p w14:paraId="219E3821" w14:textId="77777777" w:rsidR="00D5368A" w:rsidRDefault="00D5368A" w:rsidP="00D5368A">
      <w:pPr>
        <w:pStyle w:val="BodyText"/>
        <w:ind w:left="720"/>
      </w:pPr>
    </w:p>
    <w:p w14:paraId="12954FEC" w14:textId="6F3A10AA" w:rsidR="00684E2F" w:rsidRDefault="00684E2F" w:rsidP="00684E2F">
      <w:pPr>
        <w:pStyle w:val="BodyText"/>
        <w:numPr>
          <w:ilvl w:val="0"/>
          <w:numId w:val="54"/>
        </w:numPr>
      </w:pPr>
      <w:r>
        <w:t xml:space="preserve">In a new Excel file (called </w:t>
      </w:r>
      <w:r w:rsidRPr="00D5368A">
        <w:rPr>
          <w:b/>
          <w:bCs/>
        </w:rPr>
        <w:t>WBL_Arrears_YYYYMM.csv</w:t>
      </w:r>
      <w:r>
        <w:t xml:space="preserve">) copy in the </w:t>
      </w:r>
      <w:r w:rsidRPr="00D5368A">
        <w:rPr>
          <w:b/>
          <w:bCs/>
        </w:rPr>
        <w:t>agreement number</w:t>
      </w:r>
      <w:r>
        <w:t xml:space="preserve"> (col A), the </w:t>
      </w:r>
      <w:r w:rsidRPr="00D5368A">
        <w:rPr>
          <w:b/>
          <w:bCs/>
        </w:rPr>
        <w:t>Exposure</w:t>
      </w:r>
      <w:r>
        <w:t xml:space="preserve"> (col E) and the </w:t>
      </w:r>
      <w:r w:rsidRPr="00D5368A">
        <w:rPr>
          <w:b/>
          <w:bCs/>
        </w:rPr>
        <w:t>Days in Arrears</w:t>
      </w:r>
      <w:r>
        <w:t xml:space="preserve"> (col W).</w:t>
      </w:r>
    </w:p>
    <w:p w14:paraId="37146D0E" w14:textId="77777777" w:rsidR="006A61DB" w:rsidRDefault="006A61DB" w:rsidP="006A61DB">
      <w:pPr>
        <w:pStyle w:val="BodyText"/>
        <w:ind w:left="720"/>
      </w:pPr>
    </w:p>
    <w:p w14:paraId="44648212" w14:textId="57AA3086" w:rsidR="00684E2F" w:rsidRDefault="00684E2F" w:rsidP="00684E2F">
      <w:pPr>
        <w:pStyle w:val="BodyText"/>
        <w:numPr>
          <w:ilvl w:val="0"/>
          <w:numId w:val="54"/>
        </w:numPr>
        <w:rPr>
          <w:ins w:id="613" w:author="Brendan Tam" w:date="2024-09-09T10:40:00Z" w16du:dateUtc="2024-09-09T09:40:00Z"/>
        </w:rPr>
      </w:pPr>
      <w:r>
        <w:t xml:space="preserve">Multiply the </w:t>
      </w:r>
      <w:r w:rsidRPr="00665E41">
        <w:rPr>
          <w:b/>
          <w:bCs/>
        </w:rPr>
        <w:t>Exposure</w:t>
      </w:r>
      <w:r>
        <w:t xml:space="preserve"> by </w:t>
      </w:r>
      <w:r w:rsidRPr="00665E41">
        <w:rPr>
          <w:b/>
          <w:bCs/>
        </w:rPr>
        <w:t>-1</w:t>
      </w:r>
      <w:r>
        <w:t xml:space="preserve"> to align with </w:t>
      </w:r>
      <w:r w:rsidRPr="00665E41">
        <w:rPr>
          <w:b/>
          <w:bCs/>
        </w:rPr>
        <w:t>HTB reporting</w:t>
      </w:r>
      <w:r>
        <w:t xml:space="preserve"> (WBL reports exposures as negative where HTB reports them as positive).</w:t>
      </w:r>
    </w:p>
    <w:p w14:paraId="15246F0B" w14:textId="77777777" w:rsidR="005C7744" w:rsidDel="00674DCE" w:rsidRDefault="005C7744">
      <w:pPr>
        <w:pStyle w:val="ListParagraph"/>
        <w:rPr>
          <w:ins w:id="614" w:author="Brendan Tam" w:date="2024-09-09T10:40:00Z" w16du:dateUtc="2024-09-09T09:40:00Z"/>
          <w:del w:id="615" w:author="Ben Conway" w:date="2025-06-18T16:47:00Z" w16du:dateUtc="2025-06-18T15:47:00Z"/>
        </w:rPr>
        <w:pPrChange w:id="616" w:author="Brendan Tam" w:date="2024-09-09T10:40:00Z" w16du:dateUtc="2024-09-09T09:40:00Z">
          <w:pPr>
            <w:pStyle w:val="BodyText"/>
            <w:numPr>
              <w:numId w:val="54"/>
            </w:numPr>
            <w:ind w:left="720" w:hanging="360"/>
          </w:pPr>
        </w:pPrChange>
      </w:pPr>
    </w:p>
    <w:p w14:paraId="5C4D1B7D" w14:textId="679868C7" w:rsidR="005C7744" w:rsidDel="00674DCE" w:rsidRDefault="005C7744" w:rsidP="00674DCE">
      <w:pPr>
        <w:pStyle w:val="BodyText"/>
        <w:numPr>
          <w:ilvl w:val="0"/>
          <w:numId w:val="54"/>
        </w:numPr>
        <w:ind w:left="0"/>
        <w:rPr>
          <w:ins w:id="617" w:author="Brendan Tam" w:date="2024-09-09T11:50:00Z" w16du:dateUtc="2024-09-09T10:50:00Z"/>
          <w:del w:id="618" w:author="Ben Conway" w:date="2025-06-18T16:47:00Z" w16du:dateUtc="2025-06-18T15:47:00Z"/>
        </w:rPr>
        <w:pPrChange w:id="619" w:author="Ben Conway" w:date="2025-06-18T16:47:00Z" w16du:dateUtc="2025-06-18T15:47:00Z">
          <w:pPr>
            <w:pStyle w:val="BodyText"/>
            <w:numPr>
              <w:numId w:val="54"/>
            </w:numPr>
            <w:ind w:left="720" w:hanging="360"/>
          </w:pPr>
        </w:pPrChange>
      </w:pPr>
      <w:ins w:id="620" w:author="Brendan Tam" w:date="2024-09-09T10:41:00Z" w16du:dateUtc="2024-09-09T09:41:00Z">
        <w:del w:id="621" w:author="Ben Conway" w:date="2025-06-18T16:47:00Z" w16du:dateUtc="2025-06-18T15:47:00Z">
          <w:r w:rsidDel="00674DCE">
            <w:delText xml:space="preserve">These </w:delText>
          </w:r>
        </w:del>
        <w:del w:id="622" w:author="Ben Conway" w:date="2024-11-06T15:23:00Z" w16du:dateUtc="2024-11-06T15:23:00Z">
          <w:r w:rsidDel="00DA406B">
            <w:delText>two</w:delText>
          </w:r>
        </w:del>
        <w:del w:id="623" w:author="Ben Conway" w:date="2025-06-18T16:47:00Z" w16du:dateUtc="2025-06-18T15:47:00Z">
          <w:r w:rsidDel="00674DCE">
            <w:delText xml:space="preserve"> WBL accounts are reported as in default incorrectly (</w:delText>
          </w:r>
          <w:r w:rsidRPr="005C7744" w:rsidDel="00674DCE">
            <w:delText xml:space="preserve">30007206 Matthew O'Neill and </w:delText>
          </w:r>
        </w:del>
        <w:del w:id="624" w:author="Ben Conway" w:date="2024-10-04T16:20:00Z" w16du:dateUtc="2024-10-04T15:20:00Z">
          <w:r w:rsidRPr="005C7744" w:rsidDel="00C9608D">
            <w:delText xml:space="preserve">52002400 </w:delText>
          </w:r>
        </w:del>
        <w:del w:id="625" w:author="Ben Conway" w:date="2025-06-18T16:47:00Z" w16du:dateUtc="2025-06-18T15:47:00Z">
          <w:r w:rsidRPr="005C7744" w:rsidDel="00674DCE">
            <w:delText>Christopher Else</w:delText>
          </w:r>
          <w:r w:rsidDel="00674DCE">
            <w:delText>), and so double check with Steve Wilkinson that these are still incorrect. If this is the case, manual</w:delText>
          </w:r>
        </w:del>
      </w:ins>
      <w:ins w:id="626" w:author="Brendan Tam" w:date="2024-09-09T10:42:00Z" w16du:dateUtc="2024-09-09T09:42:00Z">
        <w:del w:id="627" w:author="Ben Conway" w:date="2025-06-18T16:47:00Z" w16du:dateUtc="2025-06-18T15:47:00Z">
          <w:r w:rsidDel="00674DCE">
            <w:delText>ly take out these accounts from the list.</w:delText>
          </w:r>
        </w:del>
      </w:ins>
      <w:ins w:id="628" w:author="Brendan Tam" w:date="2024-09-09T11:50:00Z" w16du:dateUtc="2024-09-09T10:50:00Z">
        <w:del w:id="629" w:author="Ben Conway" w:date="2025-06-18T16:47:00Z" w16du:dateUtc="2025-06-18T15:47:00Z">
          <w:r w:rsidR="00657C26" w:rsidDel="00674DCE">
            <w:delText xml:space="preserve"> The reason being:</w:delText>
          </w:r>
        </w:del>
      </w:ins>
    </w:p>
    <w:p w14:paraId="124004DF" w14:textId="5CF87F25" w:rsidR="00657C26" w:rsidDel="00674DCE" w:rsidRDefault="00657C26" w:rsidP="00674DCE">
      <w:pPr>
        <w:pStyle w:val="ListParagraph"/>
        <w:ind w:left="0"/>
        <w:rPr>
          <w:ins w:id="630" w:author="Brendan Tam" w:date="2024-09-09T11:50:00Z" w16du:dateUtc="2024-09-09T10:50:00Z"/>
          <w:del w:id="631" w:author="Ben Conway" w:date="2025-06-18T16:47:00Z" w16du:dateUtc="2025-06-18T15:47:00Z"/>
        </w:rPr>
        <w:pPrChange w:id="632" w:author="Ben Conway" w:date="2025-06-18T16:47:00Z" w16du:dateUtc="2025-06-18T15:47:00Z">
          <w:pPr>
            <w:pStyle w:val="BodyText"/>
            <w:numPr>
              <w:numId w:val="54"/>
            </w:numPr>
            <w:ind w:left="720" w:hanging="360"/>
          </w:pPr>
        </w:pPrChange>
      </w:pPr>
    </w:p>
    <w:p w14:paraId="3467D6C7" w14:textId="0A0B127F" w:rsidR="00655CED" w:rsidRDefault="00054D5A" w:rsidP="00674DCE">
      <w:pPr>
        <w:pStyle w:val="BodyText"/>
        <w:ind w:left="0"/>
        <w:rPr>
          <w:ins w:id="633" w:author="Ben Conway" w:date="2025-01-08T09:42:00Z" w16du:dateUtc="2025-01-08T09:42:00Z"/>
        </w:rPr>
        <w:pPrChange w:id="634" w:author="Ben Conway" w:date="2025-06-18T16:47:00Z" w16du:dateUtc="2025-06-18T15:47:00Z">
          <w:pPr>
            <w:pStyle w:val="BodyText"/>
            <w:ind w:left="720"/>
          </w:pPr>
        </w:pPrChange>
      </w:pPr>
      <w:ins w:id="635" w:author="Brendan Tam" w:date="2024-09-09T11:51:00Z" w16du:dateUtc="2024-09-09T10:51:00Z">
        <w:del w:id="636" w:author="Ben Conway" w:date="2025-06-18T16:47:00Z" w16du:dateUtc="2025-06-18T15:47:00Z">
          <w:r w:rsidDel="00674DCE">
            <w:object w:dxaOrig="1510" w:dyaOrig="830" w14:anchorId="4F4F0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1.95pt" o:ole="">
                <v:imagedata r:id="rId9" o:title=""/>
              </v:shape>
              <o:OLEObject Type="Embed" ProgID="Package" ShapeID="_x0000_i1025" DrawAspect="Content" ObjectID="_1811770428" r:id="rId10"/>
            </w:object>
          </w:r>
        </w:del>
      </w:ins>
    </w:p>
    <w:p w14:paraId="7FB99399" w14:textId="19B4C56E" w:rsidR="00655CED" w:rsidRDefault="00655CED" w:rsidP="00480A8A">
      <w:pPr>
        <w:pStyle w:val="BodyText"/>
        <w:numPr>
          <w:ilvl w:val="0"/>
          <w:numId w:val="54"/>
        </w:numPr>
        <w:rPr>
          <w:ins w:id="637" w:author="Ben Conway" w:date="2025-06-05T16:40:00Z" w16du:dateUtc="2025-06-05T15:40:00Z"/>
        </w:rPr>
      </w:pPr>
      <w:ins w:id="638" w:author="Ben Conway" w:date="2025-01-08T09:42:00Z" w16du:dateUtc="2025-01-08T09:42:00Z">
        <w:r>
          <w:t>Save this WBL Arrears file in the below folder path:</w:t>
        </w:r>
        <w:r>
          <w:br/>
        </w:r>
      </w:ins>
    </w:p>
    <w:p w14:paraId="2851C089" w14:textId="05C7E8FB" w:rsidR="00480A8A" w:rsidRDefault="00480A8A">
      <w:pPr>
        <w:pStyle w:val="BodyText"/>
        <w:ind w:left="0"/>
        <w:rPr>
          <w:ins w:id="639" w:author="Ben Conway" w:date="2025-01-08T09:42:00Z" w16du:dateUtc="2025-01-08T09:42:00Z"/>
        </w:rPr>
        <w:pPrChange w:id="640" w:author="Ben Conway" w:date="2025-06-05T16:40:00Z" w16du:dateUtc="2025-06-05T15:40:00Z">
          <w:pPr>
            <w:pStyle w:val="BodyText"/>
          </w:pPr>
        </w:pPrChange>
      </w:pPr>
      <w:ins w:id="641" w:author="Ben Conway" w:date="2025-06-05T16:40:00Z" w16du:dateUtc="2025-06-05T15:40:00Z">
        <w:r>
          <w:fldChar w:fldCharType="begin"/>
        </w:r>
        <w:r>
          <w:instrText>HYPERLINK "\\\\htbplc.net\\users\\Groups\\DEPARTMENTS\\RISK and COMPLIANCE\\Credit Risk Analytics\\Month end arrears and past due\\Shared Arrears Reporting"</w:instrText>
        </w:r>
        <w:r>
          <w:fldChar w:fldCharType="separate"/>
        </w:r>
        <w:r w:rsidRPr="00480A8A">
          <w:rPr>
            <w:rStyle w:val="Hyperlink"/>
          </w:rPr>
          <w:t>\\htbplc.net\users\Groups\DEPARTMENTS\RISK and COMPLIANCE\Credit Risk Analytics\Month end arrears and past due\Shared Arrears Reporting</w:t>
        </w:r>
        <w:r>
          <w:fldChar w:fldCharType="end"/>
        </w:r>
      </w:ins>
    </w:p>
    <w:p w14:paraId="38B316B3" w14:textId="77777777" w:rsidR="00655CED" w:rsidRDefault="00655CED" w:rsidP="00655CED">
      <w:pPr>
        <w:pStyle w:val="BodyText"/>
        <w:rPr>
          <w:ins w:id="642" w:author="Ben Conway" w:date="2025-01-08T09:42:00Z" w16du:dateUtc="2025-01-08T09:42:00Z"/>
        </w:rPr>
      </w:pPr>
    </w:p>
    <w:p w14:paraId="24B2EB4B" w14:textId="77777777" w:rsidR="00655CED" w:rsidRDefault="00655CED">
      <w:pPr>
        <w:pStyle w:val="BodyText"/>
        <w:pPrChange w:id="643" w:author="Ben Conway" w:date="2025-01-08T09:42:00Z" w16du:dateUtc="2025-01-08T09:42:00Z">
          <w:pPr>
            <w:pStyle w:val="BodyText"/>
            <w:numPr>
              <w:numId w:val="54"/>
            </w:numPr>
            <w:ind w:left="720" w:hanging="360"/>
          </w:pPr>
        </w:pPrChange>
      </w:pPr>
    </w:p>
    <w:p w14:paraId="7E3379FD" w14:textId="77777777" w:rsidR="00E1356B" w:rsidRDefault="00E1356B">
      <w:pPr>
        <w:pStyle w:val="Heading2"/>
        <w:numPr>
          <w:ilvl w:val="0"/>
          <w:numId w:val="0"/>
        </w:numPr>
        <w:ind w:left="576" w:hanging="576"/>
        <w:rPr>
          <w:ins w:id="644" w:author="Tabitha Lovell" w:date="2022-06-23T23:51:00Z"/>
          <w:sz w:val="24"/>
          <w:u w:val="single"/>
          <w:lang w:val="en-GB"/>
        </w:rPr>
        <w:pPrChange w:id="645" w:author="Tabitha Lovell" w:date="2022-06-23T23:50:00Z">
          <w:pPr>
            <w:pStyle w:val="Heading2"/>
            <w:numPr>
              <w:numId w:val="41"/>
            </w:numPr>
          </w:pPr>
        </w:pPrChange>
      </w:pPr>
      <w:ins w:id="646" w:author="Tabitha Lovell" w:date="2022-06-23T23:50:00Z">
        <w:r>
          <w:rPr>
            <w:sz w:val="24"/>
            <w:u w:val="single"/>
            <w:lang w:val="en-GB"/>
          </w:rPr>
          <w:t>Save the files in the SHARED folder</w:t>
        </w:r>
      </w:ins>
    </w:p>
    <w:p w14:paraId="17DBD5F9" w14:textId="77777777" w:rsidR="00E1356B" w:rsidRPr="006C1223" w:rsidRDefault="00E1356B">
      <w:pPr>
        <w:rPr>
          <w:ins w:id="647" w:author="Tabitha Lovell" w:date="2022-06-23T23:50:00Z"/>
          <w:lang w:val="en-GB"/>
        </w:rPr>
        <w:pPrChange w:id="648" w:author="Tabitha Lovell" w:date="2022-06-23T23:51:00Z">
          <w:pPr>
            <w:pStyle w:val="Heading2"/>
            <w:numPr>
              <w:numId w:val="41"/>
            </w:numPr>
          </w:pPr>
        </w:pPrChange>
      </w:pPr>
    </w:p>
    <w:p w14:paraId="67AC7D0F" w14:textId="0C2FA438" w:rsidR="00E1356B" w:rsidDel="00062AAF" w:rsidRDefault="00E1356B">
      <w:pPr>
        <w:pStyle w:val="ListParagraph"/>
        <w:numPr>
          <w:ilvl w:val="0"/>
          <w:numId w:val="42"/>
        </w:numPr>
        <w:rPr>
          <w:del w:id="649" w:author="Tabitha Lovell" w:date="2022-06-23T23:49:00Z"/>
        </w:rPr>
        <w:pPrChange w:id="650" w:author="Tabitha Lovell" w:date="2022-06-23T23:51:00Z">
          <w:pPr/>
        </w:pPrChange>
      </w:pPr>
      <w:ins w:id="651" w:author="Tabitha Lovell" w:date="2022-06-23T23:51:00Z">
        <w:del w:id="652" w:author="Joseph Bryant" w:date="2022-11-02T14:28:00Z">
          <w:r w:rsidDel="001014C3">
            <w:delText>Send</w:delText>
          </w:r>
        </w:del>
      </w:ins>
      <w:ins w:id="653" w:author="Joseph Bryant" w:date="2022-11-02T14:28:00Z">
        <w:r>
          <w:t>Once</w:t>
        </w:r>
      </w:ins>
      <w:ins w:id="654" w:author="Tabitha Lovell" w:date="2022-06-23T23:51:00Z">
        <w:r>
          <w:t xml:space="preserve"> the </w:t>
        </w:r>
        <w:r w:rsidRPr="000D0687">
          <w:rPr>
            <w:b/>
          </w:rPr>
          <w:t>DF</w:t>
        </w:r>
        <w:r>
          <w:rPr>
            <w:b/>
          </w:rPr>
          <w:t>/SM/AF</w:t>
        </w:r>
      </w:ins>
      <w:r w:rsidR="00DC50B0">
        <w:rPr>
          <w:b/>
        </w:rPr>
        <w:t>/WBL</w:t>
      </w:r>
      <w:ins w:id="655" w:author="Tabitha Lovell" w:date="2022-06-23T23:51:00Z">
        <w:r w:rsidRPr="000D0687">
          <w:rPr>
            <w:b/>
          </w:rPr>
          <w:t>_Arrears_YYYYMM.csv</w:t>
        </w:r>
        <w:r>
          <w:t xml:space="preserve"> files </w:t>
        </w:r>
      </w:ins>
      <w:ins w:id="656" w:author="Joseph Bryant" w:date="2022-11-02T14:28:00Z">
        <w:r>
          <w:t xml:space="preserve">are sent </w:t>
        </w:r>
      </w:ins>
      <w:ins w:id="657" w:author="Tabitha Lovell" w:date="2022-06-23T23:51:00Z">
        <w:r>
          <w:t xml:space="preserve">to a member of the Risk Reporting team </w:t>
        </w:r>
      </w:ins>
      <w:ins w:id="658" w:author="Tabitha Lovell" w:date="2022-06-23T23:52:00Z">
        <w:r>
          <w:t>for a 4-eye check.</w:t>
        </w:r>
      </w:ins>
    </w:p>
    <w:p w14:paraId="5F468CDA" w14:textId="77777777" w:rsidR="00E1356B" w:rsidRPr="00B86A9A" w:rsidRDefault="00E1356B">
      <w:pPr>
        <w:pStyle w:val="ListParagraph"/>
        <w:numPr>
          <w:ilvl w:val="0"/>
          <w:numId w:val="42"/>
        </w:numPr>
        <w:rPr>
          <w:ins w:id="659" w:author="Tabitha Lovell" w:date="2022-06-23T23:52:00Z"/>
        </w:rPr>
        <w:pPrChange w:id="660" w:author="Tabitha Lovell" w:date="2022-06-23T23:51:00Z">
          <w:pPr>
            <w:pStyle w:val="ListParagraph"/>
            <w:numPr>
              <w:ilvl w:val="1"/>
              <w:numId w:val="31"/>
            </w:numPr>
            <w:ind w:left="1440" w:hanging="360"/>
          </w:pPr>
        </w:pPrChange>
      </w:pPr>
    </w:p>
    <w:p w14:paraId="30967052" w14:textId="77777777" w:rsidR="00E1356B" w:rsidRPr="00062AAF" w:rsidDel="00E25765" w:rsidRDefault="00E1356B">
      <w:pPr>
        <w:pStyle w:val="ListParagraph"/>
        <w:numPr>
          <w:ilvl w:val="0"/>
          <w:numId w:val="42"/>
        </w:numPr>
        <w:rPr>
          <w:ins w:id="661" w:author="Tabitha Lovell" w:date="2022-06-23T23:53:00Z"/>
          <w:del w:id="662" w:author="Tabitha Lovell" w:date="2022-03-09T12:53:00Z"/>
          <w:rStyle w:val="Hyperlink"/>
          <w:rFonts w:asciiTheme="minorHAnsi" w:hAnsiTheme="minorHAnsi" w:cstheme="minorHAnsi"/>
        </w:rPr>
        <w:pPrChange w:id="663" w:author="Tabitha Lovell" w:date="2022-06-23T23:51:00Z">
          <w:pPr>
            <w:pStyle w:val="ListParagraph"/>
            <w:numPr>
              <w:ilvl w:val="1"/>
              <w:numId w:val="31"/>
            </w:numPr>
            <w:ind w:left="1440" w:hanging="360"/>
          </w:pPr>
        </w:pPrChange>
      </w:pPr>
      <w:ins w:id="664" w:author="Tabitha Lovell" w:date="2022-06-23T23:52:00Z">
        <w:r>
          <w:rPr>
            <w:rFonts w:asciiTheme="minorHAnsi" w:hAnsiTheme="minorHAnsi" w:cstheme="minorHAnsi"/>
          </w:rPr>
          <w:t xml:space="preserve">Once the check is complete, </w:t>
        </w:r>
      </w:ins>
      <w:ins w:id="665" w:author="Tabitha Lovell" w:date="2022-06-23T23:53:00Z">
        <w:r>
          <w:rPr>
            <w:rFonts w:asciiTheme="minorHAnsi" w:hAnsiTheme="minorHAnsi" w:cstheme="minorHAnsi"/>
          </w:rPr>
          <w:t>copy</w:t>
        </w:r>
      </w:ins>
      <w:ins w:id="666" w:author="Tabitha Lovell" w:date="2022-06-23T23:52:00Z">
        <w:r>
          <w:rPr>
            <w:rFonts w:asciiTheme="minorHAnsi" w:hAnsiTheme="minorHAnsi" w:cstheme="minorHAnsi"/>
          </w:rPr>
          <w:t xml:space="preserve"> the files into </w:t>
        </w:r>
      </w:ins>
      <w:ins w:id="667" w:author="Tabitha Lovell" w:date="2022-06-23T23:53:00Z">
        <w:r>
          <w:rPr>
            <w:rFonts w:asciiTheme="minorHAnsi" w:hAnsiTheme="minorHAnsi" w:cstheme="minorHAnsi"/>
          </w:rPr>
          <w:fldChar w:fldCharType="begin"/>
        </w:r>
        <w:r>
          <w:rPr>
            <w:rFonts w:asciiTheme="minorHAnsi" w:hAnsiTheme="minorHAnsi" w:cstheme="minorHAnsi"/>
          </w:rPr>
          <w:instrText xml:space="preserve"> HYPERLINK "G:\\SHARED\\Risk Arrears Reporting" </w:instrText>
        </w:r>
        <w:r>
          <w:rPr>
            <w:rFonts w:asciiTheme="minorHAnsi" w:hAnsiTheme="minorHAnsi" w:cstheme="minorHAnsi"/>
          </w:rPr>
        </w:r>
        <w:r>
          <w:rPr>
            <w:rFonts w:asciiTheme="minorHAnsi" w:hAnsiTheme="minorHAnsi" w:cstheme="minorHAnsi"/>
          </w:rPr>
          <w:fldChar w:fldCharType="separate"/>
        </w:r>
        <w:r w:rsidRPr="00062AAF">
          <w:rPr>
            <w:rStyle w:val="Hyperlink"/>
            <w:rFonts w:asciiTheme="minorHAnsi" w:hAnsiTheme="minorHAnsi" w:cstheme="minorHAnsi"/>
          </w:rPr>
          <w:t>G:\SHARED\Risk Arrears Reporting</w:t>
        </w:r>
        <w:del w:id="668" w:author="Tabitha Lovell" w:date="2022-06-23T23:37:00Z">
          <w:r w:rsidRPr="00062AAF" w:rsidDel="00AB65EA">
            <w:rPr>
              <w:rStyle w:val="Hyperlink"/>
              <w:rFonts w:asciiTheme="minorHAnsi" w:hAnsiTheme="minorHAnsi" w:cstheme="minorHAnsi"/>
            </w:rPr>
            <w:delText xml:space="preserve">Update the copied files with this month’s info. Use this file to </w:delText>
          </w:r>
        </w:del>
        <w:del w:id="669" w:author="Tabitha Lovell" w:date="2022-03-09T12:54:00Z">
          <w:r w:rsidRPr="00062AAF" w:rsidDel="00E25765">
            <w:rPr>
              <w:rStyle w:val="Hyperlink"/>
              <w:rFonts w:asciiTheme="minorHAnsi" w:hAnsiTheme="minorHAnsi" w:cstheme="minorHAnsi"/>
            </w:rPr>
            <w:delText>fill in the info</w:delText>
          </w:r>
        </w:del>
        <w:del w:id="670" w:author="Tabitha Lovell" w:date="2022-06-23T23:37:00Z">
          <w:r w:rsidRPr="00062AAF" w:rsidDel="00AB65EA">
            <w:rPr>
              <w:rStyle w:val="Hyperlink"/>
              <w:rFonts w:asciiTheme="minorHAnsi" w:hAnsiTheme="minorHAnsi" w:cstheme="minorHAnsi"/>
            </w:rPr>
            <w:delText xml:space="preserve"> for </w:delText>
          </w:r>
          <w:r w:rsidRPr="00062AAF" w:rsidDel="00AB65EA">
            <w:rPr>
              <w:rStyle w:val="Hyperlink"/>
              <w:rFonts w:asciiTheme="minorHAnsi" w:hAnsiTheme="minorHAnsi" w:cstheme="minorHAnsi"/>
              <w:b/>
            </w:rPr>
            <w:delText>DF and SM</w:delText>
          </w:r>
          <w:r w:rsidRPr="00062AAF" w:rsidDel="00AB65EA">
            <w:rPr>
              <w:rStyle w:val="Hyperlink"/>
              <w:rFonts w:asciiTheme="minorHAnsi" w:hAnsiTheme="minorHAnsi" w:cstheme="minorHAnsi"/>
            </w:rPr>
            <w:delText>:</w:delText>
          </w:r>
        </w:del>
      </w:ins>
    </w:p>
    <w:p w14:paraId="7CD5FB8C" w14:textId="165FCD90" w:rsidR="00E1356B" w:rsidRPr="004E7728" w:rsidDel="00D0048A" w:rsidRDefault="00E1356B" w:rsidP="00E1356B">
      <w:pPr>
        <w:pStyle w:val="BodyText"/>
        <w:ind w:left="0"/>
        <w:rPr>
          <w:del w:id="671" w:author="Joseph Bryant" w:date="2022-08-24T11:19:00Z"/>
        </w:rPr>
      </w:pPr>
      <w:ins w:id="672" w:author="Tabitha Lovell" w:date="2022-06-23T23:53:00Z">
        <w:r>
          <w:rPr>
            <w:rFonts w:asciiTheme="minorHAnsi" w:hAnsiTheme="minorHAnsi" w:cstheme="minorHAnsi"/>
            <w:szCs w:val="22"/>
            <w:lang w:val="en-GB"/>
          </w:rPr>
          <w:fldChar w:fldCharType="end"/>
        </w:r>
        <w:r>
          <w:rPr>
            <w:rFonts w:asciiTheme="minorHAnsi" w:hAnsiTheme="minorHAnsi" w:cstheme="minorHAnsi"/>
          </w:rPr>
          <w:t>.</w:t>
        </w:r>
      </w:ins>
    </w:p>
    <w:p w14:paraId="7ED2FD94" w14:textId="524E87AE" w:rsidR="00B0557B" w:rsidDel="005E5B33" w:rsidRDefault="002F00AF">
      <w:pPr>
        <w:pStyle w:val="BodyText"/>
        <w:ind w:left="0"/>
        <w:rPr>
          <w:ins w:id="673" w:author="Tabitha Lovell" w:date="2022-06-23T22:59:00Z"/>
          <w:del w:id="674" w:author="Joseph Bryant" w:date="2022-08-24T11:19:00Z"/>
        </w:rPr>
        <w:pPrChange w:id="675" w:author="Joseph Bryant" w:date="2022-08-24T11:29:00Z">
          <w:pPr>
            <w:pStyle w:val="ListParagraph"/>
            <w:numPr>
              <w:numId w:val="36"/>
            </w:numPr>
            <w:ind w:hanging="360"/>
          </w:pPr>
        </w:pPrChange>
      </w:pPr>
      <w:ins w:id="676" w:author="Tabitha Lovell" w:date="2022-06-23T22:59:00Z">
        <w:del w:id="677" w:author="Joseph Bryant" w:date="2022-08-24T11:19:00Z">
          <w:r w:rsidDel="005E5B33">
            <w:delText>Filter</w:delText>
          </w:r>
        </w:del>
      </w:ins>
      <w:ins w:id="678" w:author="Tabitha Lovell" w:date="2022-06-23T22:55:00Z">
        <w:del w:id="679" w:author="Joseph Bryant" w:date="2022-08-24T11:19:00Z">
          <w:r w:rsidR="00B0557B" w:rsidDel="005E5B33">
            <w:delText xml:space="preserve"> Account_Number (column C) in </w:delText>
          </w:r>
          <w:r w:rsidR="00B0557B" w:rsidRPr="00357C08" w:rsidDel="005E5B33">
            <w:rPr>
              <w:b/>
            </w:rPr>
            <w:delText>AF_Arrears_YYYYMM.csv</w:delText>
          </w:r>
          <w:r w:rsidDel="005E5B33">
            <w:delText xml:space="preserve"> for any blanks</w:delText>
          </w:r>
        </w:del>
      </w:ins>
      <w:ins w:id="680" w:author="Tabitha Lovell" w:date="2022-06-23T22:59:00Z">
        <w:del w:id="681" w:author="Joseph Bryant" w:date="2022-08-24T11:19:00Z">
          <w:r w:rsidDel="005E5B33">
            <w:delText xml:space="preserve"> and replace with Alternative_Account_Number (column I) instead.</w:delText>
          </w:r>
        </w:del>
      </w:ins>
    </w:p>
    <w:p w14:paraId="2A699BD1" w14:textId="243474FE" w:rsidR="002F00AF" w:rsidDel="005E5B33" w:rsidRDefault="002F00AF">
      <w:pPr>
        <w:pStyle w:val="BodyText"/>
        <w:ind w:left="0"/>
        <w:rPr>
          <w:ins w:id="682" w:author="Tabitha Lovell" w:date="2022-07-07T09:37:00Z"/>
          <w:del w:id="683" w:author="Joseph Bryant" w:date="2022-08-24T11:19:00Z"/>
        </w:rPr>
        <w:pPrChange w:id="684" w:author="Joseph Bryant" w:date="2022-08-24T11:29:00Z">
          <w:pPr>
            <w:pStyle w:val="ListParagraph"/>
            <w:numPr>
              <w:numId w:val="36"/>
            </w:numPr>
            <w:ind w:hanging="360"/>
          </w:pPr>
        </w:pPrChange>
      </w:pPr>
      <w:ins w:id="685" w:author="Tabitha Lovell" w:date="2022-06-23T22:59:00Z">
        <w:del w:id="686" w:author="Joseph Bryant" w:date="2022-08-24T11:19:00Z">
          <w:r w:rsidDel="005E5B33">
            <w:delText xml:space="preserve">Finally, </w:delText>
          </w:r>
        </w:del>
      </w:ins>
      <w:ins w:id="687" w:author="Tabitha Lovell" w:date="2022-06-23T23:01:00Z">
        <w:del w:id="688" w:author="Joseph Bryant" w:date="2022-08-24T11:19:00Z">
          <w:r w:rsidDel="005E5B33">
            <w:delText>populate column A (Division) with “AF”.</w:delText>
          </w:r>
        </w:del>
      </w:ins>
    </w:p>
    <w:p w14:paraId="55C6A4CD" w14:textId="52597D98" w:rsidR="004E43B6" w:rsidRDefault="004E43B6">
      <w:pPr>
        <w:pStyle w:val="BodyText"/>
        <w:ind w:left="0"/>
        <w:rPr>
          <w:ins w:id="689" w:author="Tabitha Lovell" w:date="2022-06-23T22:53:00Z"/>
        </w:rPr>
        <w:pPrChange w:id="690" w:author="Joseph Bryant" w:date="2022-08-24T11:29:00Z">
          <w:pPr>
            <w:pStyle w:val="ListParagraph"/>
            <w:numPr>
              <w:numId w:val="36"/>
            </w:numPr>
            <w:ind w:hanging="360"/>
          </w:pPr>
        </w:pPrChange>
      </w:pPr>
      <w:ins w:id="691" w:author="Tabitha Lovell" w:date="2022-07-07T09:37:00Z">
        <w:del w:id="692" w:author="Joseph Bryant" w:date="2022-08-24T11:19:00Z">
          <w:r w:rsidDel="005E5B33">
            <w:delText xml:space="preserve">Save and close </w:delText>
          </w:r>
        </w:del>
      </w:ins>
      <w:ins w:id="693" w:author="Tabitha Lovell" w:date="2022-07-07T09:38:00Z">
        <w:del w:id="694" w:author="Joseph Bryant" w:date="2022-08-24T11:19:00Z">
          <w:r w:rsidDel="005E5B33">
            <w:delText>(continue using as csv if this message pops up).</w:delText>
          </w:r>
        </w:del>
      </w:ins>
    </w:p>
    <w:p w14:paraId="3BFB1D49" w14:textId="2ACDBFE7" w:rsidR="004B4C50" w:rsidRPr="00F33CC1" w:rsidDel="00EE45FC" w:rsidRDefault="00CF3EA7">
      <w:pPr>
        <w:pStyle w:val="Heading2"/>
        <w:numPr>
          <w:ilvl w:val="0"/>
          <w:numId w:val="0"/>
        </w:numPr>
        <w:rPr>
          <w:del w:id="695" w:author="Tabitha Lovell" w:date="2022-06-14T15:19:00Z"/>
          <w:rFonts w:asciiTheme="minorHAnsi" w:hAnsiTheme="minorHAnsi" w:cstheme="minorHAnsi"/>
          <w:rPrChange w:id="696" w:author="Tabitha Lovell" w:date="2022-03-09T12:08:00Z">
            <w:rPr>
              <w:del w:id="697" w:author="Tabitha Lovell" w:date="2022-06-14T15:19:00Z"/>
            </w:rPr>
          </w:rPrChange>
        </w:rPr>
        <w:pPrChange w:id="698" w:author="Tabitha Lovell" w:date="2021-10-29T10:30:00Z">
          <w:pPr/>
        </w:pPrChange>
      </w:pPr>
      <w:del w:id="699" w:author="Tabitha Lovell" w:date="2021-10-29T10:30:00Z">
        <w:r w:rsidRPr="00F33CC1" w:rsidDel="00711A35">
          <w:rPr>
            <w:rFonts w:asciiTheme="minorHAnsi" w:hAnsiTheme="minorHAnsi" w:cstheme="minorHAnsi"/>
            <w:b w:val="0"/>
          </w:rPr>
          <w:br/>
        </w:r>
      </w:del>
      <w:del w:id="700" w:author="Tabitha Lovell" w:date="2022-06-14T15:19:00Z">
        <w:r w:rsidR="004B4C50" w:rsidRPr="00F33CC1" w:rsidDel="00EE45FC">
          <w:rPr>
            <w:rFonts w:asciiTheme="minorHAnsi" w:hAnsiTheme="minorHAnsi" w:cstheme="minorHAnsi"/>
            <w:b w:val="0"/>
            <w:rPrChange w:id="701" w:author="Tabitha Lovell" w:date="2022-03-09T12:08:00Z">
              <w:rPr>
                <w:b/>
              </w:rPr>
            </w:rPrChange>
          </w:rPr>
          <w:delText>PART B – CREATE FILE FOR COMPLIANCE TEAM AND SEND TO THEM</w:delText>
        </w:r>
      </w:del>
    </w:p>
    <w:p w14:paraId="09A0B614" w14:textId="3247D8E3" w:rsidR="00CF3EA7" w:rsidRPr="001C748E" w:rsidDel="00EE45FC" w:rsidRDefault="00CF3EA7" w:rsidP="00A57C7F">
      <w:pPr>
        <w:pStyle w:val="ListParagraph"/>
        <w:rPr>
          <w:del w:id="702" w:author="Tabitha Lovell" w:date="2022-06-14T15:19:00Z"/>
          <w:rFonts w:asciiTheme="minorHAnsi" w:hAnsiTheme="minorHAnsi" w:cstheme="minorHAnsi"/>
        </w:rPr>
      </w:pPr>
    </w:p>
    <w:p w14:paraId="3021A74F" w14:textId="236ADC97" w:rsidR="001E7A15" w:rsidDel="00F33CC1" w:rsidRDefault="001E7A15">
      <w:pPr>
        <w:pStyle w:val="ListParagraph"/>
        <w:rPr>
          <w:del w:id="703" w:author="Tabitha Lovell" w:date="2022-03-09T12:08:00Z"/>
          <w:rFonts w:asciiTheme="minorHAnsi" w:hAnsiTheme="minorHAnsi" w:cstheme="minorHAnsi"/>
        </w:rPr>
        <w:pPrChange w:id="704" w:author="Tabitha Lovell" w:date="2022-03-09T12:09:00Z">
          <w:pPr>
            <w:pStyle w:val="ListParagraph"/>
            <w:numPr>
              <w:numId w:val="31"/>
            </w:numPr>
            <w:ind w:hanging="360"/>
          </w:pPr>
        </w:pPrChange>
      </w:pPr>
      <w:del w:id="705" w:author="Tabitha Lovell" w:date="2022-03-09T12:08:00Z">
        <w:r w:rsidDel="00F33CC1">
          <w:rPr>
            <w:rFonts w:asciiTheme="minorHAnsi" w:hAnsiTheme="minorHAnsi" w:cstheme="minorHAnsi"/>
          </w:rPr>
          <w:delText>Copy last month’s Compliance</w:delText>
        </w:r>
        <w:r w:rsidR="005E4B6A" w:rsidRPr="001C748E" w:rsidDel="00F33CC1">
          <w:rPr>
            <w:rFonts w:asciiTheme="minorHAnsi" w:hAnsiTheme="minorHAnsi" w:cstheme="minorHAnsi"/>
          </w:rPr>
          <w:delText xml:space="preserve"> </w:delText>
        </w:r>
        <w:r w:rsidR="001C748E" w:rsidRPr="001C748E" w:rsidDel="00F33CC1">
          <w:rPr>
            <w:rFonts w:asciiTheme="minorHAnsi" w:hAnsiTheme="minorHAnsi" w:cstheme="minorHAnsi"/>
          </w:rPr>
          <w:delText xml:space="preserve">template </w:delText>
        </w:r>
        <w:r w:rsidDel="00F33CC1">
          <w:rPr>
            <w:rFonts w:asciiTheme="minorHAnsi" w:hAnsiTheme="minorHAnsi" w:cstheme="minorHAnsi"/>
          </w:rPr>
          <w:delText xml:space="preserve">and paste in a new month. </w:delText>
        </w:r>
      </w:del>
    </w:p>
    <w:p w14:paraId="61C5633A" w14:textId="0E9CB8D4" w:rsidR="00DB025E" w:rsidRPr="00DB025E" w:rsidDel="00F33CC1" w:rsidRDefault="00DB025E">
      <w:pPr>
        <w:pStyle w:val="ListParagraph"/>
        <w:rPr>
          <w:del w:id="706" w:author="Tabitha Lovell" w:date="2022-03-09T12:08:00Z"/>
          <w:rStyle w:val="Hyperlink"/>
          <w:rFonts w:ascii="Times New Roman" w:hAnsi="Times New Roman"/>
          <w:sz w:val="24"/>
          <w:szCs w:val="20"/>
          <w:lang w:val="en-US"/>
        </w:rPr>
        <w:pPrChange w:id="707" w:author="Tabitha Lovell" w:date="2022-03-09T12:09:00Z">
          <w:pPr>
            <w:pStyle w:val="ListParagraph"/>
            <w:numPr>
              <w:ilvl w:val="1"/>
              <w:numId w:val="31"/>
            </w:numPr>
            <w:ind w:left="1440" w:hanging="360"/>
          </w:pPr>
        </w:pPrChange>
      </w:pPr>
      <w:del w:id="708" w:author="Tabitha Lovell" w:date="2022-03-09T12:08:00Z">
        <w:r w:rsidRPr="00DB025E" w:rsidDel="00F33CC1">
          <w:rPr>
            <w:rStyle w:val="Hyperlink"/>
          </w:rPr>
          <w:delText>G:\DEPARTMENTS\RISK and COMPLIANCE\Credit Risk Analytics\Month end arrears and past due\Compliance Template\YYYY-MM\ YYYYMM Compliance Template</w:delText>
        </w:r>
      </w:del>
    </w:p>
    <w:p w14:paraId="32288F8E" w14:textId="2D6B4E3F" w:rsidR="00DB025E" w:rsidRPr="00DB025E" w:rsidDel="00F33CC1" w:rsidRDefault="00DB025E">
      <w:pPr>
        <w:ind w:left="720"/>
        <w:rPr>
          <w:del w:id="709" w:author="Tabitha Lovell" w:date="2022-03-09T12:08:00Z"/>
          <w:rFonts w:asciiTheme="minorHAnsi" w:hAnsiTheme="minorHAnsi" w:cstheme="minorHAnsi"/>
        </w:rPr>
        <w:pPrChange w:id="710" w:author="Tabitha Lovell" w:date="2022-03-09T12:09:00Z">
          <w:pPr>
            <w:ind w:left="1080"/>
          </w:pPr>
        </w:pPrChange>
      </w:pPr>
    </w:p>
    <w:p w14:paraId="6C7935C5" w14:textId="3A3A7A7F" w:rsidR="005E4B6A" w:rsidRPr="001C748E" w:rsidDel="00F33CC1" w:rsidRDefault="001E7A15">
      <w:pPr>
        <w:pStyle w:val="ListParagraph"/>
        <w:rPr>
          <w:del w:id="711" w:author="Tabitha Lovell" w:date="2022-03-09T12:08:00Z"/>
          <w:rFonts w:asciiTheme="minorHAnsi" w:hAnsiTheme="minorHAnsi" w:cstheme="minorHAnsi"/>
        </w:rPr>
        <w:pPrChange w:id="712" w:author="Tabitha Lovell" w:date="2022-03-09T12:09:00Z">
          <w:pPr>
            <w:pStyle w:val="ListParagraph"/>
            <w:numPr>
              <w:numId w:val="31"/>
            </w:numPr>
            <w:ind w:hanging="360"/>
          </w:pPr>
        </w:pPrChange>
      </w:pPr>
      <w:del w:id="713" w:author="Tabitha Lovell" w:date="2022-03-09T12:08:00Z">
        <w:r w:rsidDel="00F33CC1">
          <w:rPr>
            <w:rFonts w:asciiTheme="minorHAnsi" w:hAnsiTheme="minorHAnsi" w:cstheme="minorHAnsi"/>
          </w:rPr>
          <w:delText xml:space="preserve">Use the files you created in part A </w:delText>
        </w:r>
        <w:r w:rsidR="00DB025E" w:rsidDel="00F33CC1">
          <w:rPr>
            <w:rFonts w:asciiTheme="minorHAnsi" w:hAnsiTheme="minorHAnsi" w:cstheme="minorHAnsi"/>
          </w:rPr>
          <w:delText>to calculate the figures in this template as per below in point 8 onwards.</w:delText>
        </w:r>
        <w:r w:rsidR="005E4B6A" w:rsidRPr="001C748E" w:rsidDel="00F33CC1">
          <w:rPr>
            <w:rFonts w:asciiTheme="minorHAnsi" w:hAnsiTheme="minorHAnsi" w:cstheme="minorHAnsi"/>
          </w:rPr>
          <w:br/>
        </w:r>
      </w:del>
    </w:p>
    <w:p w14:paraId="6F757B50" w14:textId="16AB8812" w:rsidR="00DB3ECD" w:rsidRPr="00DB3ECD" w:rsidDel="00F33CC1" w:rsidRDefault="00DB3ECD">
      <w:pPr>
        <w:pStyle w:val="ListParagraph"/>
        <w:rPr>
          <w:del w:id="714" w:author="Tabitha Lovell" w:date="2022-03-09T12:08:00Z"/>
          <w:rFonts w:asciiTheme="minorHAnsi" w:hAnsiTheme="minorHAnsi" w:cstheme="minorHAnsi"/>
        </w:rPr>
        <w:pPrChange w:id="715" w:author="Tabitha Lovell" w:date="2022-03-09T12:09:00Z">
          <w:pPr>
            <w:pStyle w:val="ListParagraph"/>
            <w:numPr>
              <w:numId w:val="31"/>
            </w:numPr>
            <w:ind w:hanging="360"/>
          </w:pPr>
        </w:pPrChange>
      </w:pPr>
      <w:del w:id="716" w:author="Tabitha Lovell" w:date="2022-03-09T12:08:00Z">
        <w:r w:rsidDel="00F33CC1">
          <w:rPr>
            <w:rFonts w:asciiTheme="minorHAnsi" w:hAnsiTheme="minorHAnsi" w:cstheme="minorHAnsi"/>
          </w:rPr>
          <w:delText>Open the “AF/SM/DF</w:delText>
        </w:r>
        <w:r w:rsidRPr="0024071B" w:rsidDel="00F33CC1">
          <w:rPr>
            <w:rFonts w:asciiTheme="minorHAnsi" w:hAnsiTheme="minorHAnsi" w:cstheme="minorHAnsi"/>
          </w:rPr>
          <w:delText xml:space="preserve"> Arrears DD.MM.YYYY”</w:delText>
        </w:r>
        <w:r w:rsidDel="00F33CC1">
          <w:rPr>
            <w:rFonts w:asciiTheme="minorHAnsi" w:hAnsiTheme="minorHAnsi" w:cstheme="minorHAnsi"/>
          </w:rPr>
          <w:delText xml:space="preserve"> files. Count how many accounts are in each file and input these values in the table next to “</w:delText>
        </w:r>
        <w:r w:rsidR="00343C52" w:rsidRPr="00343C52" w:rsidDel="00F33CC1">
          <w:rPr>
            <w:rFonts w:asciiTheme="minorHAnsi" w:hAnsiTheme="minorHAnsi" w:cstheme="minorHAnsi"/>
          </w:rPr>
          <w:delText>% of accounts in arrears</w:delText>
        </w:r>
        <w:r w:rsidDel="00F33CC1">
          <w:rPr>
            <w:rFonts w:asciiTheme="minorHAnsi" w:hAnsiTheme="minorHAnsi" w:cstheme="minorHAnsi"/>
          </w:rPr>
          <w:delText>” for AF, SM, and DF respectively.</w:delText>
        </w:r>
      </w:del>
    </w:p>
    <w:p w14:paraId="0908915F" w14:textId="4D8FE47E" w:rsidR="00DB3ECD" w:rsidRPr="00DB3ECD" w:rsidDel="00F33CC1" w:rsidRDefault="00DB3ECD">
      <w:pPr>
        <w:pStyle w:val="ListParagraph"/>
        <w:rPr>
          <w:del w:id="717" w:author="Tabitha Lovell" w:date="2022-03-09T12:08:00Z"/>
          <w:rFonts w:asciiTheme="minorHAnsi" w:hAnsiTheme="minorHAnsi" w:cstheme="minorHAnsi"/>
        </w:rPr>
      </w:pPr>
    </w:p>
    <w:p w14:paraId="4AE4846C" w14:textId="09583963" w:rsidR="005E4B6A" w:rsidRPr="007F5602" w:rsidDel="00EE45FC" w:rsidRDefault="005E4B6A">
      <w:pPr>
        <w:pStyle w:val="ListParagraph"/>
        <w:rPr>
          <w:del w:id="718" w:author="Tabitha Lovell" w:date="2022-06-14T15:19:00Z"/>
          <w:rFonts w:asciiTheme="minorHAnsi" w:hAnsiTheme="minorHAnsi" w:cstheme="minorHAnsi"/>
        </w:rPr>
        <w:pPrChange w:id="719" w:author="Tabitha Lovell" w:date="2022-03-09T12:09:00Z">
          <w:pPr>
            <w:pStyle w:val="ListParagraph"/>
            <w:numPr>
              <w:numId w:val="31"/>
            </w:numPr>
            <w:ind w:hanging="360"/>
          </w:pPr>
        </w:pPrChange>
      </w:pPr>
      <w:del w:id="720" w:author="Tabitha Lovell" w:date="2022-03-09T12:08:00Z">
        <w:r w:rsidRPr="001C748E" w:rsidDel="00F33CC1">
          <w:rPr>
            <w:rFonts w:asciiTheme="minorHAnsi" w:hAnsiTheme="minorHAnsi" w:cstheme="minorHAnsi"/>
          </w:rPr>
          <w:delText xml:space="preserve">For the files “AF Arrears </w:delText>
        </w:r>
        <w:r w:rsidRPr="0024071B" w:rsidDel="00F33CC1">
          <w:rPr>
            <w:rFonts w:asciiTheme="minorHAnsi" w:hAnsiTheme="minorHAnsi" w:cstheme="minorHAnsi"/>
          </w:rPr>
          <w:delText>DD.MM.YYYY”</w:delText>
        </w:r>
        <w:r w:rsidDel="00F33CC1">
          <w:rPr>
            <w:rFonts w:asciiTheme="minorHAnsi" w:hAnsiTheme="minorHAnsi" w:cstheme="minorHAnsi"/>
          </w:rPr>
          <w:delText xml:space="preserve"> and “SM</w:delText>
        </w:r>
        <w:r w:rsidRPr="0024071B" w:rsidDel="00F33CC1">
          <w:rPr>
            <w:rFonts w:asciiTheme="minorHAnsi" w:hAnsiTheme="minorHAnsi" w:cstheme="minorHAnsi"/>
          </w:rPr>
          <w:delText xml:space="preserve"> Arrears DD.MM.YYYY”</w:delText>
        </w:r>
        <w:r w:rsidDel="00F33CC1">
          <w:rPr>
            <w:rFonts w:asciiTheme="minorHAnsi" w:hAnsiTheme="minorHAnsi" w:cstheme="minorHAnsi"/>
          </w:rPr>
          <w:delText xml:space="preserve">, filter for the inception date to be in the last three months (i.e. current reporting month, and the two months before that). The total number of accounts in each file can be put </w:delText>
        </w:r>
        <w:r w:rsidR="001C748E" w:rsidDel="00F33CC1">
          <w:rPr>
            <w:rFonts w:asciiTheme="minorHAnsi" w:hAnsiTheme="minorHAnsi" w:cstheme="minorHAnsi"/>
          </w:rPr>
          <w:delText>into the table</w:delText>
        </w:r>
        <w:r w:rsidDel="00F33CC1">
          <w:rPr>
            <w:rFonts w:asciiTheme="minorHAnsi" w:hAnsiTheme="minorHAnsi" w:cstheme="minorHAnsi"/>
          </w:rPr>
          <w:delText xml:space="preserve"> next to “</w:delText>
        </w:r>
        <w:r w:rsidR="00343C52" w:rsidRPr="00343C52" w:rsidDel="00F33CC1">
          <w:rPr>
            <w:rFonts w:asciiTheme="minorHAnsi" w:hAnsiTheme="minorHAnsi" w:cstheme="minorHAnsi"/>
            <w:lang w:val="en-US"/>
          </w:rPr>
          <w:delText>% of customers that have fallen into arrears, 3 months after taking out the product, versus the total number of customers in book</w:delText>
        </w:r>
        <w:r w:rsidDel="00F33CC1">
          <w:rPr>
            <w:rFonts w:asciiTheme="minorHAnsi" w:hAnsiTheme="minorHAnsi" w:cstheme="minorHAnsi"/>
            <w:lang w:val="en-US"/>
          </w:rPr>
          <w:delText xml:space="preserve">” </w:delText>
        </w:r>
        <w:r w:rsidRPr="00FB12ED" w:rsidDel="00F33CC1">
          <w:rPr>
            <w:rFonts w:asciiTheme="minorHAnsi" w:hAnsiTheme="minorHAnsi" w:cstheme="minorHAnsi"/>
            <w:b/>
            <w:rPrChange w:id="721" w:author="Tabitha Lovell" w:date="2021-11-02T15:27:00Z">
              <w:rPr>
                <w:rFonts w:asciiTheme="minorHAnsi" w:hAnsiTheme="minorHAnsi" w:cstheme="minorHAnsi"/>
              </w:rPr>
            </w:rPrChange>
          </w:rPr>
          <w:delText>for AF</w:delText>
        </w:r>
        <w:r w:rsidDel="00F33CC1">
          <w:rPr>
            <w:rFonts w:asciiTheme="minorHAnsi" w:hAnsiTheme="minorHAnsi" w:cstheme="minorHAnsi"/>
            <w:lang w:val="en-US"/>
          </w:rPr>
          <w:delText xml:space="preserve"> </w:delText>
        </w:r>
        <w:r w:rsidRPr="00FB12ED" w:rsidDel="00F33CC1">
          <w:rPr>
            <w:rFonts w:asciiTheme="minorHAnsi" w:hAnsiTheme="minorHAnsi" w:cstheme="minorHAnsi"/>
            <w:b/>
            <w:rPrChange w:id="722" w:author="Tabitha Lovell" w:date="2021-11-02T15:27:00Z">
              <w:rPr>
                <w:rFonts w:asciiTheme="minorHAnsi" w:hAnsiTheme="minorHAnsi" w:cstheme="minorHAnsi"/>
              </w:rPr>
            </w:rPrChange>
          </w:rPr>
          <w:delText>and SM</w:delText>
        </w:r>
        <w:r w:rsidDel="00F33CC1">
          <w:rPr>
            <w:rFonts w:asciiTheme="minorHAnsi" w:hAnsiTheme="minorHAnsi" w:cstheme="minorHAnsi"/>
            <w:lang w:val="en-US"/>
          </w:rPr>
          <w:delText xml:space="preserve"> respectively. </w:delText>
        </w:r>
      </w:del>
      <w:del w:id="723" w:author="Tabitha Lovell" w:date="2021-10-29T10:32:00Z">
        <w:r w:rsidRPr="00FB12ED" w:rsidDel="00711A35">
          <w:rPr>
            <w:rFonts w:asciiTheme="minorHAnsi" w:hAnsiTheme="minorHAnsi" w:cstheme="minorHAnsi"/>
            <w:b/>
            <w:rPrChange w:id="724" w:author="Tabitha Lovell" w:date="2021-11-02T15:27:00Z">
              <w:rPr>
                <w:rFonts w:asciiTheme="minorHAnsi" w:hAnsiTheme="minorHAnsi" w:cstheme="minorHAnsi"/>
              </w:rPr>
            </w:rPrChange>
          </w:rPr>
          <w:br/>
        </w:r>
      </w:del>
      <w:del w:id="725" w:author="Tabitha Lovell" w:date="2022-03-09T12:08:00Z">
        <w:r w:rsidRPr="00FB12ED" w:rsidDel="00F33CC1">
          <w:rPr>
            <w:rFonts w:asciiTheme="minorHAnsi" w:hAnsiTheme="minorHAnsi" w:cstheme="minorHAnsi"/>
            <w:b/>
            <w:rPrChange w:id="726" w:author="Tabitha Lovell" w:date="2021-11-02T15:27:00Z">
              <w:rPr>
                <w:rFonts w:asciiTheme="minorHAnsi" w:hAnsiTheme="minorHAnsi" w:cstheme="minorHAnsi"/>
              </w:rPr>
            </w:rPrChange>
          </w:rPr>
          <w:delText>For DF</w:delText>
        </w:r>
        <w:r w:rsidDel="00F33CC1">
          <w:rPr>
            <w:rFonts w:asciiTheme="minorHAnsi" w:hAnsiTheme="minorHAnsi" w:cstheme="minorHAnsi"/>
            <w:lang w:val="en-US"/>
          </w:rPr>
          <w:delText xml:space="preserve">: open the </w:delText>
        </w:r>
        <w:r w:rsidDel="00F33CC1">
          <w:rPr>
            <w:rFonts w:asciiTheme="minorHAnsi" w:hAnsiTheme="minorHAnsi" w:cstheme="minorHAnsi"/>
          </w:rPr>
          <w:delText>“DF</w:delText>
        </w:r>
        <w:r w:rsidRPr="0024071B" w:rsidDel="00F33CC1">
          <w:rPr>
            <w:rFonts w:asciiTheme="minorHAnsi" w:hAnsiTheme="minorHAnsi" w:cstheme="minorHAnsi"/>
          </w:rPr>
          <w:delText xml:space="preserve"> Arrears DD.MM.YYYY”</w:delText>
        </w:r>
        <w:r w:rsidDel="00F33CC1">
          <w:rPr>
            <w:rFonts w:asciiTheme="minorHAnsi" w:hAnsiTheme="minorHAnsi" w:cstheme="minorHAnsi"/>
          </w:rPr>
          <w:delText xml:space="preserve"> file and the file </w:delText>
        </w:r>
        <w:r w:rsidRPr="005E4B6A" w:rsidDel="00F33CC1">
          <w:rPr>
            <w:rFonts w:asciiTheme="minorHAnsi" w:hAnsiTheme="minorHAnsi" w:cstheme="minorHAnsi"/>
          </w:rPr>
          <w:delText xml:space="preserve">Development Finance Core Data </w:delText>
        </w:r>
        <w:r w:rsidDel="00F33CC1">
          <w:rPr>
            <w:rFonts w:asciiTheme="minorHAnsi" w:hAnsiTheme="minorHAnsi" w:cstheme="minorHAnsi"/>
          </w:rPr>
          <w:delText xml:space="preserve">in </w:delText>
        </w:r>
        <w:r w:rsidR="006E1613" w:rsidDel="00F33CC1">
          <w:rPr>
            <w:rStyle w:val="Hyperlink"/>
            <w:rFonts w:asciiTheme="minorHAnsi" w:hAnsiTheme="minorHAnsi" w:cstheme="minorHAnsi"/>
          </w:rPr>
          <w:fldChar w:fldCharType="begin"/>
        </w:r>
        <w:r w:rsidR="006E1613" w:rsidDel="00F33CC1">
          <w:rPr>
            <w:rStyle w:val="Hyperlink"/>
            <w:rFonts w:asciiTheme="minorHAnsi" w:hAnsiTheme="minorHAnsi" w:cstheme="minorHAnsi"/>
          </w:rPr>
          <w:delInstrText xml:space="preserve"> HYPERLINK "file:///\\\\htbplc.net\\users\\Groups\\DEPARTMENTS\\RISK%20and%20COMPLIANCE\\New%20Risk%20Appetite%20Templates\\Credit%20Risk\\" </w:delInstrText>
        </w:r>
        <w:r w:rsidR="006E1613" w:rsidDel="00F33CC1">
          <w:rPr>
            <w:rStyle w:val="Hyperlink"/>
            <w:rFonts w:asciiTheme="minorHAnsi" w:hAnsiTheme="minorHAnsi" w:cstheme="minorHAnsi"/>
          </w:rPr>
        </w:r>
        <w:r w:rsidR="006E1613" w:rsidDel="00F33CC1">
          <w:rPr>
            <w:rStyle w:val="Hyperlink"/>
            <w:rFonts w:asciiTheme="minorHAnsi" w:hAnsiTheme="minorHAnsi" w:cstheme="minorHAnsi"/>
          </w:rPr>
          <w:fldChar w:fldCharType="separate"/>
        </w:r>
        <w:r w:rsidRPr="005E4B6A" w:rsidDel="00F33CC1">
          <w:rPr>
            <w:rStyle w:val="Hyperlink"/>
            <w:rFonts w:asciiTheme="minorHAnsi" w:hAnsiTheme="minorHAnsi" w:cstheme="minorHAnsi"/>
          </w:rPr>
          <w:delText>\\htbplc.net\users\Groups\DEPARTMENTS\RISK and COMPLIANCE\New Risk Appetite Templates\Credit Risk\</w:delText>
        </w:r>
        <w:r w:rsidR="006E1613" w:rsidDel="00F33CC1">
          <w:rPr>
            <w:rStyle w:val="Hyperlink"/>
            <w:rFonts w:asciiTheme="minorHAnsi" w:hAnsiTheme="minorHAnsi" w:cstheme="minorHAnsi"/>
          </w:rPr>
          <w:fldChar w:fldCharType="end"/>
        </w:r>
        <w:r w:rsidDel="00F33CC1">
          <w:rPr>
            <w:rFonts w:asciiTheme="minorHAnsi" w:hAnsiTheme="minorHAnsi" w:cstheme="minorHAnsi"/>
          </w:rPr>
          <w:delText>nn</w:delText>
        </w:r>
        <w:r w:rsidRPr="005E4B6A" w:rsidDel="00F33CC1">
          <w:rPr>
            <w:rFonts w:asciiTheme="minorHAnsi" w:hAnsiTheme="minorHAnsi" w:cstheme="minorHAnsi"/>
          </w:rPr>
          <w:delText xml:space="preserve">. </w:delText>
        </w:r>
        <w:r w:rsidDel="00F33CC1">
          <w:rPr>
            <w:rFonts w:asciiTheme="minorHAnsi" w:hAnsiTheme="minorHAnsi" w:cstheme="minorHAnsi"/>
          </w:rPr>
          <w:delText xml:space="preserve">Month’YY </w:delText>
        </w:r>
        <w:r w:rsidRPr="005E4B6A" w:rsidDel="00F33CC1">
          <w:rPr>
            <w:rFonts w:asciiTheme="minorHAnsi" w:hAnsiTheme="minorHAnsi" w:cstheme="minorHAnsi"/>
          </w:rPr>
          <w:delText xml:space="preserve"> CC\Input\DF</w:delText>
        </w:r>
        <w:r w:rsidDel="00F33CC1">
          <w:rPr>
            <w:rFonts w:asciiTheme="minorHAnsi" w:hAnsiTheme="minorHAnsi" w:cstheme="minorHAnsi"/>
          </w:rPr>
          <w:delText>. For each account in the DF Arrears file, look it up in the DF Core Data file and find its inception date</w:delText>
        </w:r>
        <w:r w:rsidR="00343C52" w:rsidDel="00F33CC1">
          <w:rPr>
            <w:rFonts w:asciiTheme="minorHAnsi" w:hAnsiTheme="minorHAnsi" w:cstheme="minorHAnsi"/>
          </w:rPr>
          <w:delText xml:space="preserve"> (look at the </w:delText>
        </w:r>
        <w:commentRangeStart w:id="727"/>
        <w:r w:rsidR="00343C52" w:rsidDel="00F33CC1">
          <w:rPr>
            <w:rFonts w:asciiTheme="minorHAnsi" w:hAnsiTheme="minorHAnsi" w:cstheme="minorHAnsi"/>
          </w:rPr>
          <w:delText xml:space="preserve">Drawn Loans Date </w:delText>
        </w:r>
        <w:commentRangeEnd w:id="727"/>
        <w:r w:rsidR="000A1A80" w:rsidDel="00F33CC1">
          <w:rPr>
            <w:rStyle w:val="CommentReference"/>
            <w:rFonts w:ascii="Times New Roman" w:hAnsi="Times New Roman"/>
            <w:color w:val="000000"/>
            <w:szCs w:val="20"/>
            <w:lang w:val="en-US"/>
          </w:rPr>
          <w:commentReference w:id="727"/>
        </w:r>
        <w:r w:rsidR="00343C52" w:rsidDel="00F33CC1">
          <w:rPr>
            <w:rFonts w:asciiTheme="minorHAnsi" w:hAnsiTheme="minorHAnsi" w:cstheme="minorHAnsi"/>
          </w:rPr>
          <w:delText>column)</w:delText>
        </w:r>
        <w:r w:rsidDel="00F33CC1">
          <w:rPr>
            <w:rFonts w:asciiTheme="minorHAnsi" w:hAnsiTheme="minorHAnsi" w:cstheme="minorHAnsi"/>
          </w:rPr>
          <w:delText>. Count up how many of these accounts have an i</w:delText>
        </w:r>
        <w:r w:rsidRPr="001C748E" w:rsidDel="00F33CC1">
          <w:rPr>
            <w:rFonts w:asciiTheme="minorHAnsi" w:hAnsiTheme="minorHAnsi" w:cstheme="minorHAnsi"/>
          </w:rPr>
          <w:delText xml:space="preserve">nception date in the last three months. Input this value </w:delText>
        </w:r>
        <w:r w:rsidR="001C748E" w:rsidRPr="001C748E" w:rsidDel="00F33CC1">
          <w:rPr>
            <w:rFonts w:asciiTheme="minorHAnsi" w:hAnsiTheme="minorHAnsi" w:cstheme="minorHAnsi"/>
          </w:rPr>
          <w:delText xml:space="preserve">into the table </w:delText>
        </w:r>
        <w:r w:rsidRPr="001C748E" w:rsidDel="00F33CC1">
          <w:rPr>
            <w:rFonts w:asciiTheme="minorHAnsi" w:hAnsiTheme="minorHAnsi" w:cstheme="minorHAnsi"/>
          </w:rPr>
          <w:delText>next to “</w:delText>
        </w:r>
        <w:r w:rsidR="00343C52" w:rsidRPr="00343C52" w:rsidDel="00F33CC1">
          <w:rPr>
            <w:rFonts w:asciiTheme="minorHAnsi" w:hAnsiTheme="minorHAnsi" w:cstheme="minorHAnsi"/>
            <w:lang w:val="en-US"/>
          </w:rPr>
          <w:delText>% of customers that have fallen into arrears, 3 months after taking out the product, versus the total number of customers in book</w:delText>
        </w:r>
        <w:r w:rsidRPr="007F5602" w:rsidDel="00F33CC1">
          <w:rPr>
            <w:rFonts w:asciiTheme="minorHAnsi" w:hAnsiTheme="minorHAnsi" w:cstheme="minorHAnsi"/>
            <w:lang w:val="en-US"/>
          </w:rPr>
          <w:delText xml:space="preserve">” for DF. </w:delText>
        </w:r>
        <w:r w:rsidRPr="007F5602" w:rsidDel="00F33CC1">
          <w:rPr>
            <w:rFonts w:asciiTheme="minorHAnsi" w:hAnsiTheme="minorHAnsi" w:cstheme="minorHAnsi"/>
            <w:lang w:val="en-US"/>
          </w:rPr>
          <w:br/>
        </w:r>
      </w:del>
    </w:p>
    <w:p w14:paraId="76DF5A03" w14:textId="0E6769F3" w:rsidR="005E4B6A" w:rsidRPr="00F33CC1" w:rsidDel="00EE45FC" w:rsidRDefault="00DB3ECD">
      <w:pPr>
        <w:pStyle w:val="ListParagraph"/>
        <w:numPr>
          <w:ilvl w:val="0"/>
          <w:numId w:val="31"/>
        </w:numPr>
        <w:rPr>
          <w:del w:id="728" w:author="Tabitha Lovell" w:date="2022-06-14T15:19:00Z"/>
          <w:rFonts w:asciiTheme="minorHAnsi" w:hAnsiTheme="minorHAnsi" w:cstheme="minorHAnsi"/>
          <w:b/>
          <w:rPrChange w:id="729" w:author="Tabitha Lovell" w:date="2022-03-09T12:09:00Z">
            <w:rPr>
              <w:del w:id="730" w:author="Tabitha Lovell" w:date="2022-06-14T15:19:00Z"/>
            </w:rPr>
          </w:rPrChange>
        </w:rPr>
      </w:pPr>
      <w:del w:id="731" w:author="Tabitha Lovell" w:date="2022-03-09T12:08:00Z">
        <w:r w:rsidRPr="007F5602" w:rsidDel="00F33CC1">
          <w:rPr>
            <w:rFonts w:asciiTheme="minorHAnsi" w:hAnsiTheme="minorHAnsi" w:cstheme="minorHAnsi"/>
          </w:rPr>
          <w:delText xml:space="preserve">Open </w:delText>
        </w:r>
        <w:r w:rsidRPr="00F33CC1" w:rsidDel="00F33CC1">
          <w:rPr>
            <w:rFonts w:asciiTheme="minorHAnsi" w:hAnsiTheme="minorHAnsi" w:cstheme="minorHAnsi"/>
            <w:rPrChange w:id="732" w:author="Tabitha Lovell" w:date="2022-03-09T12:09:00Z">
              <w:rPr/>
            </w:rPrChange>
          </w:rPr>
          <w:delText>the Forbearance Repor</w:delText>
        </w:r>
        <w:r w:rsidR="001C748E" w:rsidRPr="00F33CC1" w:rsidDel="00F33CC1">
          <w:rPr>
            <w:rFonts w:asciiTheme="minorHAnsi" w:hAnsiTheme="minorHAnsi" w:cstheme="minorHAnsi"/>
            <w:rPrChange w:id="733" w:author="Tabitha Lovell" w:date="2022-03-09T12:09:00Z">
              <w:rPr/>
            </w:rPrChange>
          </w:rPr>
          <w:delText xml:space="preserve">t: </w:delText>
        </w:r>
        <w:r w:rsidR="006E1613" w:rsidRPr="006C1223" w:rsidDel="00F33CC1">
          <w:rPr>
            <w:rStyle w:val="Hyperlink"/>
            <w:rFonts w:asciiTheme="minorHAnsi" w:hAnsiTheme="minorHAnsi" w:cstheme="minorHAnsi"/>
          </w:rPr>
          <w:fldChar w:fldCharType="begin"/>
        </w:r>
        <w:r w:rsidR="006E1613" w:rsidRPr="00F33CC1" w:rsidDel="00F33CC1">
          <w:rPr>
            <w:rStyle w:val="Hyperlink"/>
            <w:rFonts w:asciiTheme="minorHAnsi" w:hAnsiTheme="minorHAnsi" w:cstheme="minorHAnsi"/>
          </w:rPr>
          <w:delInstrText xml:space="preserve"> HYPERLINK "file:///\\\\htbplc.net\\users\\Groups\\DEPARTMENTS\\RISK%20and%20COMPLIANCE\\New%20Risk%20Appetite%20Templates\\Credit%20Risk\\" </w:delInstrText>
        </w:r>
        <w:r w:rsidR="006E1613" w:rsidRPr="006C1223" w:rsidDel="00F33CC1">
          <w:rPr>
            <w:rStyle w:val="Hyperlink"/>
            <w:rFonts w:asciiTheme="minorHAnsi" w:hAnsiTheme="minorHAnsi" w:cstheme="minorHAnsi"/>
          </w:rPr>
        </w:r>
        <w:r w:rsidR="006E1613" w:rsidRPr="006C1223" w:rsidDel="00F33CC1">
          <w:rPr>
            <w:rStyle w:val="Hyperlink"/>
            <w:rFonts w:asciiTheme="minorHAnsi" w:hAnsiTheme="minorHAnsi" w:cstheme="minorHAnsi"/>
          </w:rPr>
          <w:fldChar w:fldCharType="separate"/>
        </w:r>
        <w:r w:rsidR="001C748E" w:rsidRPr="00F33CC1" w:rsidDel="00F33CC1">
          <w:rPr>
            <w:rStyle w:val="Hyperlink"/>
            <w:rFonts w:asciiTheme="minorHAnsi" w:hAnsiTheme="minorHAnsi" w:cstheme="minorHAnsi"/>
          </w:rPr>
          <w:delText>\\htbplc.net\users\Groups\DEPARTMENTS\RISK and COMPLIANCE\New Risk Appetite Templates\Credit Risk\</w:delText>
        </w:r>
        <w:r w:rsidR="006E1613" w:rsidRPr="006C1223" w:rsidDel="00F33CC1">
          <w:rPr>
            <w:rStyle w:val="Hyperlink"/>
            <w:rFonts w:asciiTheme="minorHAnsi" w:hAnsiTheme="minorHAnsi" w:cstheme="minorHAnsi"/>
          </w:rPr>
          <w:fldChar w:fldCharType="end"/>
        </w:r>
        <w:r w:rsidR="001C748E" w:rsidRPr="00F33CC1" w:rsidDel="00F33CC1">
          <w:rPr>
            <w:rFonts w:asciiTheme="minorHAnsi" w:hAnsiTheme="minorHAnsi" w:cstheme="minorHAnsi"/>
            <w:rPrChange w:id="734" w:author="Tabitha Lovell" w:date="2022-03-09T12:09:00Z">
              <w:rPr/>
            </w:rPrChange>
          </w:rPr>
          <w:delText>nn. Month’YY CC\Input\Forbearance with file name “HTB Forbearance – Mon YY”.</w:delText>
        </w:r>
        <w:r w:rsidR="001C748E" w:rsidRPr="00F33CC1" w:rsidDel="00F33CC1">
          <w:rPr>
            <w:rFonts w:asciiTheme="minorHAnsi" w:hAnsiTheme="minorHAnsi" w:cstheme="minorHAnsi"/>
            <w:rPrChange w:id="735" w:author="Tabitha Lovell" w:date="2022-03-09T12:09:00Z">
              <w:rPr/>
            </w:rPrChange>
          </w:rPr>
          <w:br/>
          <w:delText>For</w:delText>
        </w:r>
        <w:r w:rsidRPr="00F33CC1" w:rsidDel="00F33CC1">
          <w:rPr>
            <w:rFonts w:asciiTheme="minorHAnsi" w:hAnsiTheme="minorHAnsi" w:cstheme="minorHAnsi"/>
            <w:rPrChange w:id="736" w:author="Tabitha Lovell" w:date="2022-03-09T12:09:00Z">
              <w:rPr/>
            </w:rPrChange>
          </w:rPr>
          <w:delText xml:space="preserve"> each business line, filter</w:delText>
        </w:r>
        <w:r w:rsidR="007F5602" w:rsidRPr="00F33CC1" w:rsidDel="00F33CC1">
          <w:rPr>
            <w:rFonts w:asciiTheme="minorHAnsi" w:hAnsiTheme="minorHAnsi" w:cstheme="minorHAnsi"/>
            <w:rPrChange w:id="737" w:author="Tabitha Lovell" w:date="2022-03-09T12:09:00Z">
              <w:rPr/>
            </w:rPrChange>
          </w:rPr>
          <w:delText xml:space="preserve"> the column Forbearance Date</w:delText>
        </w:r>
        <w:r w:rsidRPr="00F33CC1" w:rsidDel="00F33CC1">
          <w:rPr>
            <w:rFonts w:asciiTheme="minorHAnsi" w:hAnsiTheme="minorHAnsi" w:cstheme="minorHAnsi"/>
            <w:rPrChange w:id="738" w:author="Tabitha Lovell" w:date="2022-03-09T12:09:00Z">
              <w:rPr/>
            </w:rPrChange>
          </w:rPr>
          <w:delText xml:space="preserve"> for</w:delText>
        </w:r>
        <w:r w:rsidR="007F5602" w:rsidRPr="00F33CC1" w:rsidDel="00F33CC1">
          <w:rPr>
            <w:rFonts w:asciiTheme="minorHAnsi" w:hAnsiTheme="minorHAnsi" w:cstheme="minorHAnsi"/>
            <w:rPrChange w:id="739" w:author="Tabitha Lovell" w:date="2022-03-09T12:09:00Z">
              <w:rPr/>
            </w:rPrChange>
          </w:rPr>
          <w:delText xml:space="preserve"> the current</w:delText>
        </w:r>
        <w:r w:rsidRPr="00F33CC1" w:rsidDel="00F33CC1">
          <w:rPr>
            <w:rFonts w:asciiTheme="minorHAnsi" w:hAnsiTheme="minorHAnsi" w:cstheme="minorHAnsi"/>
            <w:rPrChange w:id="740" w:author="Tabitha Lovell" w:date="2022-03-09T12:09:00Z">
              <w:rPr/>
            </w:rPrChange>
          </w:rPr>
          <w:delText xml:space="preserve"> </w:delText>
        </w:r>
        <w:r w:rsidR="007F5602" w:rsidRPr="00F33CC1" w:rsidDel="00F33CC1">
          <w:rPr>
            <w:rFonts w:asciiTheme="minorHAnsi" w:hAnsiTheme="minorHAnsi" w:cstheme="minorHAnsi"/>
            <w:rPrChange w:id="741" w:author="Tabitha Lovell" w:date="2022-03-09T12:09:00Z">
              <w:rPr/>
            </w:rPrChange>
          </w:rPr>
          <w:delText xml:space="preserve">reporting </w:delText>
        </w:r>
        <w:r w:rsidRPr="00F33CC1" w:rsidDel="00F33CC1">
          <w:rPr>
            <w:rFonts w:asciiTheme="minorHAnsi" w:hAnsiTheme="minorHAnsi" w:cstheme="minorHAnsi"/>
            <w:rPrChange w:id="742" w:author="Tabitha Lovell" w:date="2022-03-09T12:09:00Z">
              <w:rPr/>
            </w:rPrChange>
          </w:rPr>
          <w:delText>mo</w:delText>
        </w:r>
        <w:r w:rsidR="007F5602" w:rsidRPr="00F33CC1" w:rsidDel="00F33CC1">
          <w:rPr>
            <w:rFonts w:asciiTheme="minorHAnsi" w:hAnsiTheme="minorHAnsi" w:cstheme="minorHAnsi"/>
            <w:rPrChange w:id="743" w:author="Tabitha Lovell" w:date="2022-03-09T12:09:00Z">
              <w:rPr/>
            </w:rPrChange>
          </w:rPr>
          <w:delText>nth</w:delText>
        </w:r>
        <w:r w:rsidRPr="00F33CC1" w:rsidDel="00F33CC1">
          <w:rPr>
            <w:rFonts w:asciiTheme="minorHAnsi" w:hAnsiTheme="minorHAnsi" w:cstheme="minorHAnsi"/>
            <w:rPrChange w:id="744" w:author="Tabitha Lovell" w:date="2022-03-09T12:09:00Z">
              <w:rPr/>
            </w:rPrChange>
          </w:rPr>
          <w:delText>. Then count how many</w:delText>
        </w:r>
        <w:r w:rsidR="007F5602" w:rsidRPr="00F33CC1" w:rsidDel="00F33CC1">
          <w:rPr>
            <w:rFonts w:asciiTheme="minorHAnsi" w:hAnsiTheme="minorHAnsi" w:cstheme="minorHAnsi"/>
            <w:rPrChange w:id="745" w:author="Tabitha Lovell" w:date="2022-03-09T12:09:00Z">
              <w:rPr/>
            </w:rPrChange>
          </w:rPr>
          <w:delText xml:space="preserve"> accounts there are</w:delText>
        </w:r>
        <w:r w:rsidRPr="00F33CC1" w:rsidDel="00F33CC1">
          <w:rPr>
            <w:rFonts w:asciiTheme="minorHAnsi" w:hAnsiTheme="minorHAnsi" w:cstheme="minorHAnsi"/>
            <w:rPrChange w:id="746" w:author="Tabitha Lovell" w:date="2022-03-09T12:09:00Z">
              <w:rPr/>
            </w:rPrChange>
          </w:rPr>
          <w:delText>. Input these values in the table next to “</w:delText>
        </w:r>
        <w:r w:rsidR="00343C52" w:rsidRPr="00F33CC1" w:rsidDel="00F33CC1">
          <w:rPr>
            <w:rFonts w:asciiTheme="minorHAnsi" w:hAnsiTheme="minorHAnsi" w:cstheme="minorHAnsi"/>
            <w:rPrChange w:id="747" w:author="Tabitha Lovell" w:date="2022-03-09T12:09:00Z">
              <w:rPr/>
            </w:rPrChange>
          </w:rPr>
          <w:delText>Number of new accounts in the month marked as being in forbearance</w:delText>
        </w:r>
        <w:r w:rsidRPr="00F33CC1" w:rsidDel="00F33CC1">
          <w:rPr>
            <w:rFonts w:asciiTheme="minorHAnsi" w:hAnsiTheme="minorHAnsi" w:cstheme="minorHAnsi"/>
            <w:rPrChange w:id="748" w:author="Tabitha Lovell" w:date="2022-03-09T12:09:00Z">
              <w:rPr/>
            </w:rPrChange>
          </w:rPr>
          <w:delText>” for each business line.</w:delText>
        </w:r>
        <w:r w:rsidRPr="00F33CC1" w:rsidDel="00F33CC1">
          <w:rPr>
            <w:rFonts w:asciiTheme="minorHAnsi" w:hAnsiTheme="minorHAnsi" w:cstheme="minorHAnsi"/>
            <w:rPrChange w:id="749" w:author="Tabitha Lovell" w:date="2022-03-09T12:09:00Z">
              <w:rPr/>
            </w:rPrChange>
          </w:rPr>
          <w:br/>
        </w:r>
      </w:del>
    </w:p>
    <w:p w14:paraId="0110B3F7" w14:textId="0E765D85" w:rsidR="005E4B6A" w:rsidDel="00EE45FC" w:rsidRDefault="00DB3ECD" w:rsidP="00347885">
      <w:pPr>
        <w:pStyle w:val="ListParagraph"/>
        <w:numPr>
          <w:ilvl w:val="0"/>
          <w:numId w:val="31"/>
        </w:numPr>
        <w:rPr>
          <w:del w:id="750" w:author="Tabitha Lovell" w:date="2022-06-14T15:19:00Z"/>
          <w:rFonts w:asciiTheme="minorHAnsi" w:hAnsiTheme="minorHAnsi" w:cstheme="minorHAnsi"/>
        </w:rPr>
      </w:pPr>
      <w:del w:id="751" w:author="Tabitha Lovell" w:date="2022-06-14T15:19:00Z">
        <w:r w:rsidRPr="007F5602" w:rsidDel="00EE45FC">
          <w:rPr>
            <w:rFonts w:asciiTheme="minorHAnsi" w:hAnsiTheme="minorHAnsi" w:cstheme="minorHAnsi"/>
          </w:rPr>
          <w:delText>Send the file with the table in an email to Compliance</w:delText>
        </w:r>
        <w:r w:rsidR="00DB025E" w:rsidDel="00EE45FC">
          <w:rPr>
            <w:rFonts w:asciiTheme="minorHAnsi" w:hAnsiTheme="minorHAnsi" w:cstheme="minorHAnsi"/>
          </w:rPr>
          <w:delText>, - Georgia Walshe</w:delText>
        </w:r>
        <w:r w:rsidRPr="007F5602" w:rsidDel="00EE45FC">
          <w:rPr>
            <w:rFonts w:asciiTheme="minorHAnsi" w:hAnsiTheme="minorHAnsi" w:cstheme="minorHAnsi"/>
          </w:rPr>
          <w:delText>.</w:delText>
        </w:r>
      </w:del>
    </w:p>
    <w:p w14:paraId="448B1073" w14:textId="015CD37C" w:rsidR="00DB025E" w:rsidRPr="007F5602" w:rsidDel="00EE45FC" w:rsidRDefault="00DB025E" w:rsidP="00DB025E">
      <w:pPr>
        <w:pStyle w:val="ListParagraph"/>
        <w:numPr>
          <w:ilvl w:val="1"/>
          <w:numId w:val="31"/>
        </w:numPr>
        <w:rPr>
          <w:del w:id="752" w:author="Tabitha Lovell" w:date="2022-06-14T15:19:00Z"/>
          <w:rFonts w:asciiTheme="minorHAnsi" w:hAnsiTheme="minorHAnsi" w:cstheme="minorHAnsi"/>
        </w:rPr>
      </w:pPr>
      <w:del w:id="753" w:author="Tabitha Lovell" w:date="2022-06-14T15:19:00Z">
        <w:r w:rsidDel="00EE45FC">
          <w:rPr>
            <w:rFonts w:asciiTheme="minorHAnsi" w:hAnsiTheme="minorHAnsi" w:cstheme="minorHAnsi"/>
          </w:rPr>
          <w:delText xml:space="preserve">See </w:delText>
        </w:r>
        <w:r w:rsidRPr="00DB025E" w:rsidDel="00EE45FC">
          <w:rPr>
            <w:rStyle w:val="Hyperlink"/>
          </w:rPr>
          <w:delText>G:\DEPARTMENTS\RISK and COMPLIANCE\Credit Risk Analytics\Month end arrears and past due\Compliance Template\2021-09</w:delText>
        </w:r>
        <w:r w:rsidDel="00EE45FC">
          <w:rPr>
            <w:rFonts w:asciiTheme="minorHAnsi" w:hAnsiTheme="minorHAnsi" w:cstheme="minorHAnsi"/>
          </w:rPr>
          <w:delText xml:space="preserve"> for an example.</w:delText>
        </w:r>
      </w:del>
    </w:p>
    <w:p w14:paraId="61FD6E0C" w14:textId="77777777" w:rsidR="00D32D0F" w:rsidRPr="00271AE2" w:rsidRDefault="00D32D0F" w:rsidP="00271AE2">
      <w:pPr>
        <w:rPr>
          <w:rFonts w:asciiTheme="minorHAnsi" w:hAnsiTheme="minorHAnsi" w:cstheme="minorHAnsi"/>
          <w:vanish/>
          <w:szCs w:val="24"/>
          <w:specVanish/>
        </w:rPr>
      </w:pPr>
    </w:p>
    <w:bookmarkEnd w:id="137"/>
    <w:p w14:paraId="52739CDF" w14:textId="77777777" w:rsidR="007F7572" w:rsidRPr="00BA41EB" w:rsidRDefault="007505C7" w:rsidP="0030160B">
      <w:pPr>
        <w:rPr>
          <w:rFonts w:asciiTheme="minorHAnsi" w:hAnsiTheme="minorHAnsi" w:cstheme="minorHAnsi"/>
          <w:vanish/>
          <w:szCs w:val="24"/>
          <w:specVanish/>
        </w:rPr>
      </w:pPr>
      <w:r w:rsidRPr="00BA41EB">
        <w:rPr>
          <w:rFonts w:asciiTheme="minorHAnsi" w:hAnsiTheme="minorHAnsi" w:cstheme="minorHAnsi"/>
          <w:vanish/>
          <w:szCs w:val="24"/>
        </w:rPr>
        <w:t xml:space="preserve"> </w:t>
      </w:r>
    </w:p>
    <w:p w14:paraId="38560109"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567290EF"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042EF26D"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1816EBA9"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425B5E61" w14:textId="77777777" w:rsidR="007F7572" w:rsidRPr="00BA41EB" w:rsidRDefault="007F7572" w:rsidP="00847134">
      <w:pPr>
        <w:pStyle w:val="ListParagraph"/>
        <w:numPr>
          <w:ilvl w:val="0"/>
          <w:numId w:val="3"/>
        </w:numPr>
        <w:spacing w:after="0" w:line="240" w:lineRule="auto"/>
        <w:ind w:left="360" w:hanging="330"/>
        <w:rPr>
          <w:rFonts w:asciiTheme="minorHAnsi" w:hAnsiTheme="minorHAnsi" w:cstheme="minorHAnsi"/>
          <w:vanish/>
          <w:sz w:val="24"/>
          <w:szCs w:val="24"/>
          <w:specVanish/>
        </w:rPr>
      </w:pPr>
    </w:p>
    <w:p w14:paraId="46407A9E"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32ACCEE6"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2A8A1CAE"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0F7B11DC"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7F68E5CE"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76451B93"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543FCD76"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2EBA19D6" w14:textId="77777777" w:rsidR="007F7572" w:rsidRPr="00BA41EB" w:rsidRDefault="007F7572" w:rsidP="00847134">
      <w:pPr>
        <w:pStyle w:val="ListParagraph"/>
        <w:numPr>
          <w:ilvl w:val="0"/>
          <w:numId w:val="3"/>
        </w:numPr>
        <w:spacing w:after="0" w:line="240" w:lineRule="auto"/>
        <w:ind w:left="360"/>
        <w:rPr>
          <w:rFonts w:asciiTheme="minorHAnsi" w:hAnsiTheme="minorHAnsi" w:cstheme="minorHAnsi"/>
          <w:vanish/>
          <w:sz w:val="24"/>
          <w:szCs w:val="24"/>
          <w:specVanish/>
        </w:rPr>
      </w:pPr>
    </w:p>
    <w:p w14:paraId="347DE4C9" w14:textId="77777777" w:rsidR="007F7572" w:rsidRPr="00BA41EB" w:rsidRDefault="007F7572" w:rsidP="007F7572">
      <w:pPr>
        <w:rPr>
          <w:rFonts w:asciiTheme="minorHAnsi" w:hAnsiTheme="minorHAnsi" w:cstheme="minorHAnsi"/>
          <w:vanish/>
          <w:szCs w:val="24"/>
          <w:specVanish/>
        </w:rPr>
      </w:pPr>
    </w:p>
    <w:sectPr w:rsidR="007F7572" w:rsidRPr="00BA41EB">
      <w:headerReference w:type="even" r:id="rId14"/>
      <w:headerReference w:type="default" r:id="rId15"/>
      <w:footerReference w:type="even" r:id="rId16"/>
      <w:footerReference w:type="default" r:id="rId17"/>
      <w:headerReference w:type="first" r:id="rId18"/>
      <w:footerReference w:type="first" r:id="rId19"/>
      <w:pgSz w:w="12240" w:h="15840" w:code="1"/>
      <w:pgMar w:top="1608" w:right="1152" w:bottom="1152" w:left="1152" w:header="720" w:footer="720" w:gutter="0"/>
      <w:cols w:space="10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27" w:author="Tabitha Lovell" w:date="2021-11-07T21:00:00Z" w:initials="TL">
    <w:p w14:paraId="04871E73" w14:textId="19C3983C" w:rsidR="006E723B" w:rsidRDefault="006E723B">
      <w:pPr>
        <w:pStyle w:val="CommentText"/>
      </w:pPr>
      <w:r>
        <w:rPr>
          <w:rStyle w:val="CommentReference"/>
        </w:rPr>
        <w:annotationRef/>
      </w:r>
      <w:r>
        <w:t>Date Loan Drawn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871E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871E73" w16cid:durableId="269F79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7B07" w14:textId="77777777" w:rsidR="00ED6832" w:rsidRDefault="00ED6832">
      <w:r>
        <w:separator/>
      </w:r>
    </w:p>
  </w:endnote>
  <w:endnote w:type="continuationSeparator" w:id="0">
    <w:p w14:paraId="439393D8" w14:textId="77777777" w:rsidR="00ED6832" w:rsidRDefault="00ED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1D416" w14:textId="77777777" w:rsidR="00DF19E0" w:rsidRDefault="00DF1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88C18" w14:textId="77777777" w:rsidR="006E723B" w:rsidRDefault="006E723B">
    <w:pPr>
      <w:pStyle w:val="Footer"/>
      <w:pBdr>
        <w:top w:val="double" w:sz="6"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43FF3" w14:textId="77777777" w:rsidR="00DF19E0" w:rsidRDefault="00DF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C7576" w14:textId="77777777" w:rsidR="00ED6832" w:rsidRDefault="00ED6832">
      <w:r>
        <w:separator/>
      </w:r>
    </w:p>
  </w:footnote>
  <w:footnote w:type="continuationSeparator" w:id="0">
    <w:p w14:paraId="770D9AE5" w14:textId="77777777" w:rsidR="00ED6832" w:rsidRDefault="00ED6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82599" w14:textId="77777777" w:rsidR="00DF19E0" w:rsidRDefault="00DF1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2559"/>
      <w:gridCol w:w="399"/>
      <w:gridCol w:w="2160"/>
    </w:tblGrid>
    <w:tr w:rsidR="006E723B" w:rsidRPr="007F2AEE" w14:paraId="3ADF1AD5" w14:textId="77777777" w:rsidTr="00C26BF2">
      <w:trPr>
        <w:cantSplit/>
        <w:trHeight w:val="706"/>
      </w:trPr>
      <w:tc>
        <w:tcPr>
          <w:tcW w:w="8028" w:type="dxa"/>
          <w:gridSpan w:val="3"/>
          <w:vAlign w:val="center"/>
        </w:tcPr>
        <w:p w14:paraId="113D1705" w14:textId="603D49A3" w:rsidR="006E723B" w:rsidRPr="00503C63" w:rsidRDefault="006E723B" w:rsidP="007F0625">
          <w:pPr>
            <w:pStyle w:val="Header"/>
            <w:tabs>
              <w:tab w:val="clear" w:pos="4320"/>
              <w:tab w:val="clear" w:pos="8640"/>
              <w:tab w:val="left" w:pos="1800"/>
              <w:tab w:val="center" w:pos="2070"/>
              <w:tab w:val="right" w:pos="8910"/>
            </w:tabs>
            <w:jc w:val="center"/>
            <w:rPr>
              <w:rFonts w:ascii="Arial" w:hAnsi="Arial" w:cs="Arial"/>
              <w:b/>
              <w:szCs w:val="24"/>
            </w:rPr>
          </w:pPr>
          <w:r w:rsidRPr="00503C63">
            <w:rPr>
              <w:rFonts w:ascii="Arial" w:hAnsi="Arial" w:cs="Arial"/>
              <w:b/>
              <w:szCs w:val="24"/>
            </w:rPr>
            <w:t xml:space="preserve">Credit Risk </w:t>
          </w:r>
          <w:del w:id="754" w:author="Tabitha Lovell" w:date="2022-06-24T07:51:00Z">
            <w:r w:rsidRPr="00503C63" w:rsidDel="007F0625">
              <w:rPr>
                <w:rFonts w:ascii="Arial" w:hAnsi="Arial" w:cs="Arial"/>
                <w:b/>
                <w:szCs w:val="24"/>
              </w:rPr>
              <w:delText>Assurance</w:delText>
            </w:r>
            <w:r w:rsidDel="007F0625">
              <w:rPr>
                <w:rFonts w:ascii="Arial" w:hAnsi="Arial" w:cs="Arial"/>
                <w:b/>
                <w:szCs w:val="24"/>
              </w:rPr>
              <w:delText xml:space="preserve"> Testing</w:delText>
            </w:r>
          </w:del>
          <w:ins w:id="755" w:author="Tabitha Lovell" w:date="2022-06-24T07:51:00Z">
            <w:r w:rsidR="007F0625">
              <w:rPr>
                <w:rFonts w:ascii="Arial" w:hAnsi="Arial" w:cs="Arial"/>
                <w:b/>
                <w:szCs w:val="24"/>
              </w:rPr>
              <w:t>Reporting</w:t>
            </w:r>
          </w:ins>
        </w:p>
      </w:tc>
      <w:tc>
        <w:tcPr>
          <w:tcW w:w="2160" w:type="dxa"/>
          <w:vAlign w:val="center"/>
        </w:tcPr>
        <w:p w14:paraId="6FA8D422" w14:textId="77777777" w:rsidR="006E723B" w:rsidRPr="00503C63" w:rsidRDefault="006E723B" w:rsidP="00C26BF2">
          <w:pPr>
            <w:pStyle w:val="Header"/>
            <w:tabs>
              <w:tab w:val="clear" w:pos="4320"/>
              <w:tab w:val="clear" w:pos="8640"/>
              <w:tab w:val="left" w:pos="1800"/>
              <w:tab w:val="center" w:pos="2070"/>
              <w:tab w:val="right" w:pos="8910"/>
            </w:tabs>
            <w:jc w:val="center"/>
            <w:rPr>
              <w:rFonts w:ascii="Arial" w:hAnsi="Arial" w:cs="Arial"/>
              <w:b/>
              <w:szCs w:val="24"/>
            </w:rPr>
          </w:pPr>
          <w:r w:rsidRPr="00503C63">
            <w:rPr>
              <w:rFonts w:ascii="Arial" w:hAnsi="Arial" w:cs="Arial"/>
              <w:b/>
              <w:szCs w:val="24"/>
            </w:rPr>
            <w:t xml:space="preserve">Pg.  </w:t>
          </w:r>
          <w:r w:rsidRPr="00503C63">
            <w:rPr>
              <w:rFonts w:ascii="Arial" w:hAnsi="Arial" w:cs="Arial"/>
              <w:b/>
              <w:szCs w:val="24"/>
            </w:rPr>
            <w:fldChar w:fldCharType="begin"/>
          </w:r>
          <w:r w:rsidRPr="00503C63">
            <w:rPr>
              <w:rFonts w:ascii="Arial" w:hAnsi="Arial" w:cs="Arial"/>
              <w:b/>
              <w:szCs w:val="24"/>
            </w:rPr>
            <w:instrText xml:space="preserve"> PAGE </w:instrText>
          </w:r>
          <w:r w:rsidRPr="00503C63">
            <w:rPr>
              <w:rFonts w:ascii="Arial" w:hAnsi="Arial" w:cs="Arial"/>
              <w:b/>
              <w:szCs w:val="24"/>
            </w:rPr>
            <w:fldChar w:fldCharType="separate"/>
          </w:r>
          <w:r w:rsidR="00CD7934">
            <w:rPr>
              <w:rFonts w:ascii="Arial" w:hAnsi="Arial" w:cs="Arial"/>
              <w:b/>
              <w:noProof/>
              <w:szCs w:val="24"/>
            </w:rPr>
            <w:t>6</w:t>
          </w:r>
          <w:r w:rsidRPr="00503C63">
            <w:rPr>
              <w:rFonts w:ascii="Arial" w:hAnsi="Arial" w:cs="Arial"/>
              <w:b/>
              <w:szCs w:val="24"/>
            </w:rPr>
            <w:fldChar w:fldCharType="end"/>
          </w:r>
          <w:r w:rsidRPr="00503C63">
            <w:rPr>
              <w:rFonts w:ascii="Arial" w:hAnsi="Arial" w:cs="Arial"/>
              <w:b/>
              <w:szCs w:val="24"/>
            </w:rPr>
            <w:t xml:space="preserve"> of </w:t>
          </w:r>
          <w:r w:rsidRPr="00503C63">
            <w:rPr>
              <w:rFonts w:ascii="Arial" w:hAnsi="Arial" w:cs="Arial"/>
              <w:b/>
              <w:szCs w:val="24"/>
            </w:rPr>
            <w:fldChar w:fldCharType="begin"/>
          </w:r>
          <w:r w:rsidRPr="00503C63">
            <w:rPr>
              <w:rFonts w:ascii="Arial" w:hAnsi="Arial" w:cs="Arial"/>
              <w:b/>
              <w:szCs w:val="24"/>
            </w:rPr>
            <w:instrText xml:space="preserve"> NUMPAGES </w:instrText>
          </w:r>
          <w:r w:rsidRPr="00503C63">
            <w:rPr>
              <w:rFonts w:ascii="Arial" w:hAnsi="Arial" w:cs="Arial"/>
              <w:b/>
              <w:szCs w:val="24"/>
            </w:rPr>
            <w:fldChar w:fldCharType="separate"/>
          </w:r>
          <w:r w:rsidR="00CD7934">
            <w:rPr>
              <w:rFonts w:ascii="Arial" w:hAnsi="Arial" w:cs="Arial"/>
              <w:b/>
              <w:noProof/>
              <w:szCs w:val="24"/>
            </w:rPr>
            <w:t>6</w:t>
          </w:r>
          <w:r w:rsidRPr="00503C63">
            <w:rPr>
              <w:rFonts w:ascii="Arial" w:hAnsi="Arial" w:cs="Arial"/>
              <w:b/>
              <w:szCs w:val="24"/>
            </w:rPr>
            <w:fldChar w:fldCharType="end"/>
          </w:r>
        </w:p>
      </w:tc>
    </w:tr>
    <w:tr w:rsidR="006E723B" w:rsidRPr="007F2AEE" w14:paraId="300685B6" w14:textId="77777777" w:rsidTr="00C26BF2">
      <w:trPr>
        <w:cantSplit/>
        <w:trHeight w:val="390"/>
      </w:trPr>
      <w:tc>
        <w:tcPr>
          <w:tcW w:w="5070" w:type="dxa"/>
          <w:vMerge w:val="restart"/>
          <w:vAlign w:val="center"/>
        </w:tcPr>
        <w:p w14:paraId="1C15283C" w14:textId="369567E0" w:rsidR="006E723B" w:rsidRPr="00503C63" w:rsidRDefault="007F0625" w:rsidP="00A3532E">
          <w:pPr>
            <w:pStyle w:val="Header"/>
            <w:tabs>
              <w:tab w:val="clear" w:pos="4320"/>
              <w:tab w:val="clear" w:pos="8640"/>
              <w:tab w:val="left" w:pos="1800"/>
              <w:tab w:val="center" w:pos="2070"/>
              <w:tab w:val="right" w:pos="8910"/>
            </w:tabs>
            <w:jc w:val="center"/>
            <w:rPr>
              <w:rFonts w:ascii="Arial" w:hAnsi="Arial" w:cs="Arial"/>
              <w:b/>
              <w:szCs w:val="24"/>
            </w:rPr>
          </w:pPr>
          <w:ins w:id="756" w:author="Tabitha Lovell" w:date="2022-06-24T07:51:00Z">
            <w:r w:rsidRPr="007F0625">
              <w:rPr>
                <w:rFonts w:ascii="Arial" w:hAnsi="Arial" w:cs="Arial"/>
                <w:b/>
                <w:szCs w:val="24"/>
              </w:rPr>
              <w:t>OWNER: Director of Credit Analytics &amp; Model Governance</w:t>
            </w:r>
          </w:ins>
          <w:del w:id="757" w:author="Tabitha Lovell" w:date="2022-06-24T07:51:00Z">
            <w:r w:rsidR="006E723B" w:rsidRPr="00503C63" w:rsidDel="007F0625">
              <w:rPr>
                <w:rFonts w:ascii="Arial" w:hAnsi="Arial" w:cs="Arial"/>
                <w:b/>
                <w:szCs w:val="24"/>
              </w:rPr>
              <w:delText xml:space="preserve">OWNER: Head </w:delText>
            </w:r>
          </w:del>
          <w:del w:id="758" w:author="Tabitha Lovell" w:date="2022-06-24T07:50:00Z">
            <w:r w:rsidR="006E723B" w:rsidRPr="00503C63" w:rsidDel="00A3532E">
              <w:rPr>
                <w:rFonts w:ascii="Arial" w:hAnsi="Arial" w:cs="Arial"/>
                <w:b/>
                <w:szCs w:val="24"/>
              </w:rPr>
              <w:delText xml:space="preserve">OF </w:delText>
            </w:r>
          </w:del>
          <w:del w:id="759" w:author="Tabitha Lovell" w:date="2022-06-24T07:51:00Z">
            <w:r w:rsidR="006E723B" w:rsidRPr="00503C63" w:rsidDel="007F0625">
              <w:rPr>
                <w:rFonts w:ascii="Arial" w:hAnsi="Arial" w:cs="Arial"/>
                <w:b/>
                <w:szCs w:val="24"/>
              </w:rPr>
              <w:delText>Credit Risk</w:delText>
            </w:r>
          </w:del>
        </w:p>
      </w:tc>
      <w:tc>
        <w:tcPr>
          <w:tcW w:w="5118" w:type="dxa"/>
          <w:gridSpan w:val="3"/>
          <w:vAlign w:val="center"/>
        </w:tcPr>
        <w:p w14:paraId="72B54AE1" w14:textId="77777777" w:rsidR="006E723B" w:rsidRPr="00503C63" w:rsidRDefault="006E723B" w:rsidP="00C26BF2">
          <w:pPr>
            <w:pStyle w:val="Header"/>
            <w:tabs>
              <w:tab w:val="clear" w:pos="4320"/>
              <w:tab w:val="clear" w:pos="8640"/>
              <w:tab w:val="left" w:pos="1800"/>
              <w:tab w:val="center" w:pos="2070"/>
              <w:tab w:val="right" w:pos="8910"/>
            </w:tabs>
            <w:jc w:val="center"/>
            <w:rPr>
              <w:rFonts w:ascii="Arial" w:hAnsi="Arial" w:cs="Arial"/>
              <w:b/>
              <w:szCs w:val="24"/>
            </w:rPr>
          </w:pPr>
          <w:r w:rsidRPr="00503C63">
            <w:rPr>
              <w:rFonts w:ascii="Arial" w:hAnsi="Arial" w:cs="Arial"/>
              <w:b/>
              <w:szCs w:val="24"/>
            </w:rPr>
            <w:t>Credit Risk</w:t>
          </w:r>
        </w:p>
      </w:tc>
    </w:tr>
    <w:tr w:rsidR="006E723B" w:rsidRPr="007F2AEE" w14:paraId="51F11E06" w14:textId="77777777" w:rsidTr="00C26BF2">
      <w:trPr>
        <w:cantSplit/>
        <w:trHeight w:val="390"/>
      </w:trPr>
      <w:tc>
        <w:tcPr>
          <w:tcW w:w="5070" w:type="dxa"/>
          <w:vMerge/>
          <w:vAlign w:val="center"/>
        </w:tcPr>
        <w:p w14:paraId="05446738" w14:textId="77777777" w:rsidR="006E723B" w:rsidRPr="00503C63" w:rsidRDefault="006E723B" w:rsidP="00C26BF2">
          <w:pPr>
            <w:pStyle w:val="Header"/>
            <w:tabs>
              <w:tab w:val="clear" w:pos="4320"/>
              <w:tab w:val="clear" w:pos="8640"/>
              <w:tab w:val="left" w:pos="1800"/>
              <w:tab w:val="center" w:pos="2070"/>
              <w:tab w:val="right" w:pos="8910"/>
            </w:tabs>
            <w:jc w:val="center"/>
            <w:rPr>
              <w:rFonts w:ascii="Arial" w:hAnsi="Arial" w:cs="Arial"/>
              <w:b/>
              <w:szCs w:val="24"/>
            </w:rPr>
          </w:pPr>
        </w:p>
      </w:tc>
      <w:tc>
        <w:tcPr>
          <w:tcW w:w="2559" w:type="dxa"/>
          <w:vAlign w:val="center"/>
        </w:tcPr>
        <w:p w14:paraId="2C38897D" w14:textId="77777777" w:rsidR="006E723B" w:rsidRPr="00503C63" w:rsidRDefault="006E723B" w:rsidP="00216C0D">
          <w:pPr>
            <w:pStyle w:val="Header"/>
            <w:tabs>
              <w:tab w:val="clear" w:pos="4320"/>
              <w:tab w:val="clear" w:pos="8640"/>
              <w:tab w:val="left" w:pos="1800"/>
              <w:tab w:val="center" w:pos="2070"/>
              <w:tab w:val="right" w:pos="8910"/>
            </w:tabs>
            <w:jc w:val="center"/>
            <w:rPr>
              <w:rFonts w:ascii="Arial" w:hAnsi="Arial" w:cs="Arial"/>
              <w:b/>
              <w:szCs w:val="24"/>
            </w:rPr>
          </w:pPr>
        </w:p>
      </w:tc>
      <w:tc>
        <w:tcPr>
          <w:tcW w:w="2559" w:type="dxa"/>
          <w:gridSpan w:val="2"/>
          <w:vAlign w:val="center"/>
        </w:tcPr>
        <w:p w14:paraId="0FFF5874" w14:textId="58300C35" w:rsidR="006E723B" w:rsidRPr="00503C63" w:rsidRDefault="006E723B" w:rsidP="00C26BF2">
          <w:pPr>
            <w:pStyle w:val="Header"/>
            <w:tabs>
              <w:tab w:val="clear" w:pos="4320"/>
              <w:tab w:val="clear" w:pos="8640"/>
              <w:tab w:val="left" w:pos="1800"/>
              <w:tab w:val="center" w:pos="2070"/>
              <w:tab w:val="right" w:pos="8910"/>
            </w:tabs>
            <w:jc w:val="center"/>
            <w:rPr>
              <w:rFonts w:ascii="Arial" w:hAnsi="Arial" w:cs="Arial"/>
              <w:b/>
              <w:szCs w:val="24"/>
            </w:rPr>
          </w:pPr>
          <w:r w:rsidRPr="00503C63">
            <w:rPr>
              <w:rFonts w:ascii="Arial" w:hAnsi="Arial" w:cs="Arial"/>
              <w:b/>
              <w:szCs w:val="24"/>
            </w:rPr>
            <w:t xml:space="preserve">Rev: </w:t>
          </w:r>
          <w:r w:rsidR="00E1356B">
            <w:rPr>
              <w:rFonts w:ascii="Arial" w:hAnsi="Arial" w:cs="Arial"/>
              <w:b/>
              <w:szCs w:val="24"/>
            </w:rPr>
            <w:t>5</w:t>
          </w:r>
          <w:ins w:id="760" w:author="Tabitha Lovell" w:date="2022-06-23T21:24:00Z">
            <w:del w:id="761" w:author="Joseph Bryant" w:date="2022-11-02T14:24:00Z">
              <w:r w:rsidDel="00401DF1">
                <w:rPr>
                  <w:rFonts w:ascii="Arial" w:hAnsi="Arial" w:cs="Arial"/>
                  <w:b/>
                  <w:szCs w:val="24"/>
                </w:rPr>
                <w:delText>3</w:delText>
              </w:r>
            </w:del>
          </w:ins>
          <w:del w:id="762" w:author="Tabitha Lovell" w:date="2022-06-23T21:24:00Z">
            <w:r w:rsidRPr="00503C63" w:rsidDel="00A114C7">
              <w:rPr>
                <w:rFonts w:ascii="Arial" w:hAnsi="Arial" w:cs="Arial"/>
                <w:b/>
                <w:szCs w:val="24"/>
              </w:rPr>
              <w:delText>1</w:delText>
            </w:r>
          </w:del>
          <w:r w:rsidRPr="00503C63">
            <w:rPr>
              <w:rFonts w:ascii="Arial" w:hAnsi="Arial" w:cs="Arial"/>
              <w:b/>
              <w:szCs w:val="24"/>
            </w:rPr>
            <w:t>.0</w:t>
          </w:r>
        </w:p>
      </w:tc>
    </w:tr>
  </w:tbl>
  <w:p w14:paraId="2A19BBC0" w14:textId="77777777" w:rsidR="006E723B" w:rsidRPr="007F2AEE" w:rsidRDefault="006E723B">
    <w:pPr>
      <w:pStyle w:val="Header"/>
      <w:tabs>
        <w:tab w:val="clear" w:pos="4320"/>
        <w:tab w:val="clear" w:pos="8640"/>
        <w:tab w:val="left" w:pos="1800"/>
        <w:tab w:val="center" w:pos="2070"/>
        <w:tab w:val="right" w:pos="8910"/>
      </w:tabs>
      <w:rPr>
        <w:sz w:val="28"/>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0D6C3" w14:textId="77777777" w:rsidR="00DF19E0" w:rsidRDefault="00DF1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12F"/>
    <w:multiLevelType w:val="hybridMultilevel"/>
    <w:tmpl w:val="E92865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A3BBC"/>
    <w:multiLevelType w:val="multilevel"/>
    <w:tmpl w:val="9C2CD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5E273E"/>
    <w:multiLevelType w:val="hybridMultilevel"/>
    <w:tmpl w:val="7BEEBF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992ABB"/>
    <w:multiLevelType w:val="hybridMultilevel"/>
    <w:tmpl w:val="4B3A74A8"/>
    <w:lvl w:ilvl="0" w:tplc="D1D8FF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2530DD"/>
    <w:multiLevelType w:val="hybridMultilevel"/>
    <w:tmpl w:val="F27886B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8FE1776"/>
    <w:multiLevelType w:val="hybridMultilevel"/>
    <w:tmpl w:val="23B89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4C626C"/>
    <w:multiLevelType w:val="hybridMultilevel"/>
    <w:tmpl w:val="F15611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2A6A4B"/>
    <w:multiLevelType w:val="hybridMultilevel"/>
    <w:tmpl w:val="0374B6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D8962FD"/>
    <w:multiLevelType w:val="hybridMultilevel"/>
    <w:tmpl w:val="1E6A47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125D09"/>
    <w:multiLevelType w:val="hybridMultilevel"/>
    <w:tmpl w:val="1644856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755DAB"/>
    <w:multiLevelType w:val="hybridMultilevel"/>
    <w:tmpl w:val="5650C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C52DA"/>
    <w:multiLevelType w:val="hybridMultilevel"/>
    <w:tmpl w:val="C8DE6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435F38"/>
    <w:multiLevelType w:val="hybridMultilevel"/>
    <w:tmpl w:val="00284FFA"/>
    <w:lvl w:ilvl="0" w:tplc="3D4AD0D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A3A4D31"/>
    <w:multiLevelType w:val="hybridMultilevel"/>
    <w:tmpl w:val="136C86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A7F3716"/>
    <w:multiLevelType w:val="hybridMultilevel"/>
    <w:tmpl w:val="3EACD6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C210B0"/>
    <w:multiLevelType w:val="hybridMultilevel"/>
    <w:tmpl w:val="4630FB3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07C6A3A"/>
    <w:multiLevelType w:val="hybridMultilevel"/>
    <w:tmpl w:val="07D4AD3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19A5157"/>
    <w:multiLevelType w:val="hybridMultilevel"/>
    <w:tmpl w:val="8B8AB0C0"/>
    <w:lvl w:ilvl="0" w:tplc="7F6CCE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B93F94"/>
    <w:multiLevelType w:val="hybridMultilevel"/>
    <w:tmpl w:val="98D6B62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254B6C0A"/>
    <w:multiLevelType w:val="hybridMultilevel"/>
    <w:tmpl w:val="B734BA1E"/>
    <w:lvl w:ilvl="0" w:tplc="AD4CD1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4C58D7"/>
    <w:multiLevelType w:val="hybridMultilevel"/>
    <w:tmpl w:val="E628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9D140C"/>
    <w:multiLevelType w:val="hybridMultilevel"/>
    <w:tmpl w:val="A6D83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863194"/>
    <w:multiLevelType w:val="hybridMultilevel"/>
    <w:tmpl w:val="DC5E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E121CA"/>
    <w:multiLevelType w:val="hybridMultilevel"/>
    <w:tmpl w:val="4CD03460"/>
    <w:lvl w:ilvl="0" w:tplc="61D49074">
      <w:start w:val="1"/>
      <w:numFmt w:val="decimal"/>
      <w:lvlText w:val="%1."/>
      <w:lvlJc w:val="left"/>
      <w:pPr>
        <w:ind w:left="720" w:hanging="360"/>
      </w:pPr>
      <w:rPr>
        <w:b w:val="0"/>
        <w:color w:val="auto"/>
      </w:rPr>
    </w:lvl>
    <w:lvl w:ilvl="1" w:tplc="C7DE44F0">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62101D"/>
    <w:multiLevelType w:val="hybridMultilevel"/>
    <w:tmpl w:val="2A58B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BF53D6"/>
    <w:multiLevelType w:val="hybridMultilevel"/>
    <w:tmpl w:val="DEB0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FD1C09"/>
    <w:multiLevelType w:val="hybridMultilevel"/>
    <w:tmpl w:val="5C24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056204"/>
    <w:multiLevelType w:val="hybridMultilevel"/>
    <w:tmpl w:val="E128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1E2EA9"/>
    <w:multiLevelType w:val="hybridMultilevel"/>
    <w:tmpl w:val="9E8C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713AA0"/>
    <w:multiLevelType w:val="hybridMultilevel"/>
    <w:tmpl w:val="96E2E7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A932888"/>
    <w:multiLevelType w:val="hybridMultilevel"/>
    <w:tmpl w:val="BFA82664"/>
    <w:lvl w:ilvl="0" w:tplc="9BE647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145B46"/>
    <w:multiLevelType w:val="hybridMultilevel"/>
    <w:tmpl w:val="92A2D954"/>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48286D"/>
    <w:multiLevelType w:val="hybridMultilevel"/>
    <w:tmpl w:val="148EE45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C57671B"/>
    <w:multiLevelType w:val="hybridMultilevel"/>
    <w:tmpl w:val="8AD8F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732BBD"/>
    <w:multiLevelType w:val="hybridMultilevel"/>
    <w:tmpl w:val="FBE402BE"/>
    <w:lvl w:ilvl="0" w:tplc="AB24F6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D92F6F"/>
    <w:multiLevelType w:val="hybridMultilevel"/>
    <w:tmpl w:val="0E2E5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F441C6"/>
    <w:multiLevelType w:val="hybridMultilevel"/>
    <w:tmpl w:val="8326F25E"/>
    <w:lvl w:ilvl="0" w:tplc="EAE4ACBE">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C36703"/>
    <w:multiLevelType w:val="hybridMultilevel"/>
    <w:tmpl w:val="9378DDC8"/>
    <w:lvl w:ilvl="0" w:tplc="EA36A4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D662A1"/>
    <w:multiLevelType w:val="hybridMultilevel"/>
    <w:tmpl w:val="0B646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4D146F"/>
    <w:multiLevelType w:val="hybridMultilevel"/>
    <w:tmpl w:val="A6D83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F7C67C5"/>
    <w:multiLevelType w:val="hybridMultilevel"/>
    <w:tmpl w:val="A1247156"/>
    <w:lvl w:ilvl="0" w:tplc="EAE4ACBE">
      <w:start w:val="1"/>
      <w:numFmt w:val="decimal"/>
      <w:lvlText w:val="%1)"/>
      <w:lvlJc w:val="left"/>
      <w:pPr>
        <w:ind w:left="786" w:hanging="360"/>
      </w:pPr>
      <w:rPr>
        <w:rFonts w:hint="default"/>
        <w:b w:val="0"/>
        <w:bCs/>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5F99417C"/>
    <w:multiLevelType w:val="hybridMultilevel"/>
    <w:tmpl w:val="BAA2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4F7137"/>
    <w:multiLevelType w:val="hybridMultilevel"/>
    <w:tmpl w:val="48A2F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1250EB8"/>
    <w:multiLevelType w:val="hybridMultilevel"/>
    <w:tmpl w:val="BF8603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5D32EB5"/>
    <w:multiLevelType w:val="hybridMultilevel"/>
    <w:tmpl w:val="04B4D3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ED6308"/>
    <w:multiLevelType w:val="hybridMultilevel"/>
    <w:tmpl w:val="A4307362"/>
    <w:lvl w:ilvl="0" w:tplc="E98095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E2D73E4"/>
    <w:multiLevelType w:val="hybridMultilevel"/>
    <w:tmpl w:val="4AD64C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1075730"/>
    <w:multiLevelType w:val="hybridMultilevel"/>
    <w:tmpl w:val="49501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6A56C7E"/>
    <w:multiLevelType w:val="hybridMultilevel"/>
    <w:tmpl w:val="E124CD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AA5DFC"/>
    <w:multiLevelType w:val="hybridMultilevel"/>
    <w:tmpl w:val="D5D26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3E7ED6"/>
    <w:multiLevelType w:val="hybridMultilevel"/>
    <w:tmpl w:val="CDF0E928"/>
    <w:lvl w:ilvl="0" w:tplc="22E4E702">
      <w:start w:val="1"/>
      <w:numFmt w:val="lowerLetter"/>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EEB551C"/>
    <w:multiLevelType w:val="hybridMultilevel"/>
    <w:tmpl w:val="D22C6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564B32"/>
    <w:multiLevelType w:val="hybridMultilevel"/>
    <w:tmpl w:val="AB0C9B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F912AB0"/>
    <w:multiLevelType w:val="hybridMultilevel"/>
    <w:tmpl w:val="D2F246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0860722">
    <w:abstractNumId w:val="1"/>
  </w:num>
  <w:num w:numId="2" w16cid:durableId="1731920926">
    <w:abstractNumId w:val="27"/>
  </w:num>
  <w:num w:numId="3" w16cid:durableId="853494234">
    <w:abstractNumId w:val="14"/>
  </w:num>
  <w:num w:numId="4" w16cid:durableId="1977640310">
    <w:abstractNumId w:val="26"/>
  </w:num>
  <w:num w:numId="5" w16cid:durableId="713235394">
    <w:abstractNumId w:val="35"/>
  </w:num>
  <w:num w:numId="6" w16cid:durableId="1666205163">
    <w:abstractNumId w:val="53"/>
  </w:num>
  <w:num w:numId="7" w16cid:durableId="1856915354">
    <w:abstractNumId w:val="4"/>
  </w:num>
  <w:num w:numId="8" w16cid:durableId="409272423">
    <w:abstractNumId w:val="49"/>
  </w:num>
  <w:num w:numId="9" w16cid:durableId="205259686">
    <w:abstractNumId w:val="28"/>
  </w:num>
  <w:num w:numId="10" w16cid:durableId="1084180419">
    <w:abstractNumId w:val="32"/>
  </w:num>
  <w:num w:numId="11" w16cid:durableId="1664773298">
    <w:abstractNumId w:val="24"/>
  </w:num>
  <w:num w:numId="12" w16cid:durableId="906576257">
    <w:abstractNumId w:val="9"/>
  </w:num>
  <w:num w:numId="13" w16cid:durableId="2091193237">
    <w:abstractNumId w:val="22"/>
  </w:num>
  <w:num w:numId="14" w16cid:durableId="736512586">
    <w:abstractNumId w:val="41"/>
  </w:num>
  <w:num w:numId="15" w16cid:durableId="472866839">
    <w:abstractNumId w:val="2"/>
  </w:num>
  <w:num w:numId="16" w16cid:durableId="525366043">
    <w:abstractNumId w:val="29"/>
  </w:num>
  <w:num w:numId="17" w16cid:durableId="311099728">
    <w:abstractNumId w:val="31"/>
  </w:num>
  <w:num w:numId="18" w16cid:durableId="1748377344">
    <w:abstractNumId w:val="15"/>
  </w:num>
  <w:num w:numId="19" w16cid:durableId="118112076">
    <w:abstractNumId w:val="48"/>
  </w:num>
  <w:num w:numId="20" w16cid:durableId="1196116330">
    <w:abstractNumId w:val="34"/>
  </w:num>
  <w:num w:numId="21" w16cid:durableId="1513497767">
    <w:abstractNumId w:val="30"/>
  </w:num>
  <w:num w:numId="22" w16cid:durableId="622423292">
    <w:abstractNumId w:val="17"/>
  </w:num>
  <w:num w:numId="23" w16cid:durableId="1916165279">
    <w:abstractNumId w:val="45"/>
  </w:num>
  <w:num w:numId="24" w16cid:durableId="1734422383">
    <w:abstractNumId w:val="3"/>
  </w:num>
  <w:num w:numId="25" w16cid:durableId="1185100086">
    <w:abstractNumId w:val="12"/>
  </w:num>
  <w:num w:numId="26" w16cid:durableId="757948022">
    <w:abstractNumId w:val="43"/>
  </w:num>
  <w:num w:numId="27" w16cid:durableId="279384619">
    <w:abstractNumId w:val="19"/>
  </w:num>
  <w:num w:numId="28" w16cid:durableId="1930967355">
    <w:abstractNumId w:val="44"/>
  </w:num>
  <w:num w:numId="29" w16cid:durableId="484585425">
    <w:abstractNumId w:val="13"/>
  </w:num>
  <w:num w:numId="30" w16cid:durableId="1073232749">
    <w:abstractNumId w:val="18"/>
  </w:num>
  <w:num w:numId="31" w16cid:durableId="664431581">
    <w:abstractNumId w:val="23"/>
  </w:num>
  <w:num w:numId="32" w16cid:durableId="883831498">
    <w:abstractNumId w:val="50"/>
  </w:num>
  <w:num w:numId="33" w16cid:durableId="654379094">
    <w:abstractNumId w:val="10"/>
  </w:num>
  <w:num w:numId="34" w16cid:durableId="1725327054">
    <w:abstractNumId w:val="51"/>
  </w:num>
  <w:num w:numId="35" w16cid:durableId="1813210867">
    <w:abstractNumId w:val="46"/>
  </w:num>
  <w:num w:numId="36" w16cid:durableId="1597128618">
    <w:abstractNumId w:val="52"/>
  </w:num>
  <w:num w:numId="37" w16cid:durableId="1751654499">
    <w:abstractNumId w:val="37"/>
  </w:num>
  <w:num w:numId="38" w16cid:durableId="463935063">
    <w:abstractNumId w:val="6"/>
  </w:num>
  <w:num w:numId="39" w16cid:durableId="1178498953">
    <w:abstractNumId w:val="8"/>
  </w:num>
  <w:num w:numId="40" w16cid:durableId="537009954">
    <w:abstractNumId w:val="39"/>
  </w:num>
  <w:num w:numId="41" w16cid:durableId="6150662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27697135">
    <w:abstractNumId w:val="21"/>
  </w:num>
  <w:num w:numId="43" w16cid:durableId="2110470683">
    <w:abstractNumId w:val="33"/>
  </w:num>
  <w:num w:numId="44" w16cid:durableId="1827237508">
    <w:abstractNumId w:val="36"/>
  </w:num>
  <w:num w:numId="45" w16cid:durableId="1747334537">
    <w:abstractNumId w:val="40"/>
  </w:num>
  <w:num w:numId="46" w16cid:durableId="1544632540">
    <w:abstractNumId w:val="16"/>
  </w:num>
  <w:num w:numId="47" w16cid:durableId="2129860306">
    <w:abstractNumId w:val="25"/>
  </w:num>
  <w:num w:numId="48" w16cid:durableId="266815151">
    <w:abstractNumId w:val="42"/>
  </w:num>
  <w:num w:numId="49" w16cid:durableId="2146971947">
    <w:abstractNumId w:val="7"/>
  </w:num>
  <w:num w:numId="50" w16cid:durableId="655648875">
    <w:abstractNumId w:val="20"/>
  </w:num>
  <w:num w:numId="51" w16cid:durableId="1136023023">
    <w:abstractNumId w:val="47"/>
  </w:num>
  <w:num w:numId="52" w16cid:durableId="1811750703">
    <w:abstractNumId w:val="0"/>
  </w:num>
  <w:num w:numId="53" w16cid:durableId="2061054781">
    <w:abstractNumId w:val="38"/>
  </w:num>
  <w:num w:numId="54" w16cid:durableId="1404641849">
    <w:abstractNumId w:val="5"/>
  </w:num>
  <w:num w:numId="55" w16cid:durableId="500506754">
    <w:abstractNumId w:val="11"/>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Conway">
    <w15:presenceInfo w15:providerId="AD" w15:userId="S::Ben.Conway@htb.co.uk::cc5a0c3c-a4c1-4a87-a910-c02a2c3d1863"/>
  </w15:person>
  <w15:person w15:author="Tabitha Lovell">
    <w15:presenceInfo w15:providerId="AD" w15:userId="S-1-5-21-3419092922-2065489956-2149829733-19141"/>
  </w15:person>
  <w15:person w15:author="Joseph Bryant">
    <w15:presenceInfo w15:providerId="AD" w15:userId="S::Joseph.Bryant@htb.co.uk::6f95ab13-b4e0-4f2f-9363-8d284c41e09e"/>
  </w15:person>
  <w15:person w15:author="Brendan Tam">
    <w15:presenceInfo w15:providerId="AD" w15:userId="S::Brendan.Tam@htb.co.uk::8d4a7b82-c639-48e1-84e1-75a8eebc7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GB" w:vendorID="64" w:dllVersion="6" w:nlCheck="1" w:checkStyle="1"/>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076"/>
    <w:rsid w:val="0001077F"/>
    <w:rsid w:val="000113AC"/>
    <w:rsid w:val="00012B6D"/>
    <w:rsid w:val="00015E5D"/>
    <w:rsid w:val="000172F0"/>
    <w:rsid w:val="000212EE"/>
    <w:rsid w:val="00021B8F"/>
    <w:rsid w:val="00024C42"/>
    <w:rsid w:val="00024D0D"/>
    <w:rsid w:val="00034915"/>
    <w:rsid w:val="00035645"/>
    <w:rsid w:val="000377DB"/>
    <w:rsid w:val="00040697"/>
    <w:rsid w:val="00042078"/>
    <w:rsid w:val="00042952"/>
    <w:rsid w:val="00042FB5"/>
    <w:rsid w:val="000524AD"/>
    <w:rsid w:val="00053966"/>
    <w:rsid w:val="0005475F"/>
    <w:rsid w:val="00054D5A"/>
    <w:rsid w:val="000628F6"/>
    <w:rsid w:val="00062AAF"/>
    <w:rsid w:val="00066292"/>
    <w:rsid w:val="00067439"/>
    <w:rsid w:val="00073F76"/>
    <w:rsid w:val="00073F8F"/>
    <w:rsid w:val="000864BD"/>
    <w:rsid w:val="00086885"/>
    <w:rsid w:val="00087BB3"/>
    <w:rsid w:val="00090E5F"/>
    <w:rsid w:val="00092E31"/>
    <w:rsid w:val="000932E7"/>
    <w:rsid w:val="000936D6"/>
    <w:rsid w:val="00094669"/>
    <w:rsid w:val="00095525"/>
    <w:rsid w:val="000A140B"/>
    <w:rsid w:val="000A1A80"/>
    <w:rsid w:val="000A46E2"/>
    <w:rsid w:val="000A4DC0"/>
    <w:rsid w:val="000A561B"/>
    <w:rsid w:val="000B361B"/>
    <w:rsid w:val="000B3EA2"/>
    <w:rsid w:val="000B4429"/>
    <w:rsid w:val="000B58AD"/>
    <w:rsid w:val="000B79F5"/>
    <w:rsid w:val="000C38E3"/>
    <w:rsid w:val="000C3FF9"/>
    <w:rsid w:val="000C6BA4"/>
    <w:rsid w:val="000D1A73"/>
    <w:rsid w:val="000D34A9"/>
    <w:rsid w:val="000E04E5"/>
    <w:rsid w:val="000E51DB"/>
    <w:rsid w:val="000E7946"/>
    <w:rsid w:val="000F28F9"/>
    <w:rsid w:val="000F2A2B"/>
    <w:rsid w:val="000F3063"/>
    <w:rsid w:val="000F77B9"/>
    <w:rsid w:val="001014C3"/>
    <w:rsid w:val="00101818"/>
    <w:rsid w:val="001060F0"/>
    <w:rsid w:val="00106B51"/>
    <w:rsid w:val="0011104A"/>
    <w:rsid w:val="0011120E"/>
    <w:rsid w:val="00114B9E"/>
    <w:rsid w:val="001330E2"/>
    <w:rsid w:val="00135E64"/>
    <w:rsid w:val="0013604E"/>
    <w:rsid w:val="001417ED"/>
    <w:rsid w:val="00142F17"/>
    <w:rsid w:val="00144215"/>
    <w:rsid w:val="001562BB"/>
    <w:rsid w:val="00157024"/>
    <w:rsid w:val="00163186"/>
    <w:rsid w:val="00171D30"/>
    <w:rsid w:val="00182C36"/>
    <w:rsid w:val="00183AC9"/>
    <w:rsid w:val="00190073"/>
    <w:rsid w:val="00190316"/>
    <w:rsid w:val="00190B23"/>
    <w:rsid w:val="0019738F"/>
    <w:rsid w:val="001A012C"/>
    <w:rsid w:val="001A1D31"/>
    <w:rsid w:val="001A1D41"/>
    <w:rsid w:val="001A2B07"/>
    <w:rsid w:val="001B02D4"/>
    <w:rsid w:val="001B6AA3"/>
    <w:rsid w:val="001C1E83"/>
    <w:rsid w:val="001C7267"/>
    <w:rsid w:val="001C748E"/>
    <w:rsid w:val="001D12D5"/>
    <w:rsid w:val="001D1461"/>
    <w:rsid w:val="001D194E"/>
    <w:rsid w:val="001D29AF"/>
    <w:rsid w:val="001D75FA"/>
    <w:rsid w:val="001E7A15"/>
    <w:rsid w:val="001F2D97"/>
    <w:rsid w:val="001F360B"/>
    <w:rsid w:val="001F3D5F"/>
    <w:rsid w:val="001F7D33"/>
    <w:rsid w:val="0020063D"/>
    <w:rsid w:val="00204528"/>
    <w:rsid w:val="002064A7"/>
    <w:rsid w:val="0021027C"/>
    <w:rsid w:val="002114BE"/>
    <w:rsid w:val="00211A81"/>
    <w:rsid w:val="002122F3"/>
    <w:rsid w:val="00216C0D"/>
    <w:rsid w:val="002207A9"/>
    <w:rsid w:val="00221865"/>
    <w:rsid w:val="00222B35"/>
    <w:rsid w:val="0022635A"/>
    <w:rsid w:val="00231641"/>
    <w:rsid w:val="0023489F"/>
    <w:rsid w:val="0024071B"/>
    <w:rsid w:val="00240E6A"/>
    <w:rsid w:val="0024504B"/>
    <w:rsid w:val="00246AAE"/>
    <w:rsid w:val="00254579"/>
    <w:rsid w:val="002564AD"/>
    <w:rsid w:val="0026108F"/>
    <w:rsid w:val="00265643"/>
    <w:rsid w:val="0026777A"/>
    <w:rsid w:val="00271AE2"/>
    <w:rsid w:val="00273CEE"/>
    <w:rsid w:val="0027551D"/>
    <w:rsid w:val="0028606D"/>
    <w:rsid w:val="002930C1"/>
    <w:rsid w:val="002942C1"/>
    <w:rsid w:val="002A4F54"/>
    <w:rsid w:val="002B2E88"/>
    <w:rsid w:val="002B55AE"/>
    <w:rsid w:val="002B755E"/>
    <w:rsid w:val="002C291C"/>
    <w:rsid w:val="002D729C"/>
    <w:rsid w:val="002D7DFF"/>
    <w:rsid w:val="002E13FE"/>
    <w:rsid w:val="002E446F"/>
    <w:rsid w:val="002E67B4"/>
    <w:rsid w:val="002E6A4E"/>
    <w:rsid w:val="002E78E8"/>
    <w:rsid w:val="002F00AF"/>
    <w:rsid w:val="002F0707"/>
    <w:rsid w:val="002F1927"/>
    <w:rsid w:val="002F692E"/>
    <w:rsid w:val="0030160B"/>
    <w:rsid w:val="00301D9A"/>
    <w:rsid w:val="0030398C"/>
    <w:rsid w:val="003041AC"/>
    <w:rsid w:val="003061BF"/>
    <w:rsid w:val="003065B9"/>
    <w:rsid w:val="003066D4"/>
    <w:rsid w:val="00311595"/>
    <w:rsid w:val="00312C2F"/>
    <w:rsid w:val="00313F15"/>
    <w:rsid w:val="0032063A"/>
    <w:rsid w:val="003231DC"/>
    <w:rsid w:val="00324076"/>
    <w:rsid w:val="00340F0C"/>
    <w:rsid w:val="003413FB"/>
    <w:rsid w:val="00341CAD"/>
    <w:rsid w:val="00343946"/>
    <w:rsid w:val="00343C52"/>
    <w:rsid w:val="00344811"/>
    <w:rsid w:val="00346A9A"/>
    <w:rsid w:val="00347885"/>
    <w:rsid w:val="00347A3A"/>
    <w:rsid w:val="00357C08"/>
    <w:rsid w:val="00361CAF"/>
    <w:rsid w:val="00362304"/>
    <w:rsid w:val="00363B99"/>
    <w:rsid w:val="00364957"/>
    <w:rsid w:val="00372DEF"/>
    <w:rsid w:val="00373BD7"/>
    <w:rsid w:val="00381A87"/>
    <w:rsid w:val="003843C0"/>
    <w:rsid w:val="0038540D"/>
    <w:rsid w:val="0038717E"/>
    <w:rsid w:val="00387EF9"/>
    <w:rsid w:val="00391F42"/>
    <w:rsid w:val="00394EDA"/>
    <w:rsid w:val="00395773"/>
    <w:rsid w:val="00397275"/>
    <w:rsid w:val="003A3468"/>
    <w:rsid w:val="003B705A"/>
    <w:rsid w:val="003B76DC"/>
    <w:rsid w:val="003C448A"/>
    <w:rsid w:val="003D00C8"/>
    <w:rsid w:val="003D083D"/>
    <w:rsid w:val="003D16CE"/>
    <w:rsid w:val="003D5C49"/>
    <w:rsid w:val="003D638F"/>
    <w:rsid w:val="003D7540"/>
    <w:rsid w:val="003E0018"/>
    <w:rsid w:val="003E1F3D"/>
    <w:rsid w:val="003E2DDC"/>
    <w:rsid w:val="003E4EEC"/>
    <w:rsid w:val="003F179D"/>
    <w:rsid w:val="003F7B67"/>
    <w:rsid w:val="003F7C08"/>
    <w:rsid w:val="003F7FA9"/>
    <w:rsid w:val="00401DF1"/>
    <w:rsid w:val="00402C12"/>
    <w:rsid w:val="004036B9"/>
    <w:rsid w:val="004046B3"/>
    <w:rsid w:val="00406AE6"/>
    <w:rsid w:val="004130D1"/>
    <w:rsid w:val="00413DE3"/>
    <w:rsid w:val="004143E5"/>
    <w:rsid w:val="00415500"/>
    <w:rsid w:val="00420E7E"/>
    <w:rsid w:val="00426D0B"/>
    <w:rsid w:val="00434A95"/>
    <w:rsid w:val="0043538E"/>
    <w:rsid w:val="00440375"/>
    <w:rsid w:val="00442FC8"/>
    <w:rsid w:val="00447C03"/>
    <w:rsid w:val="00453211"/>
    <w:rsid w:val="004551C8"/>
    <w:rsid w:val="0045567F"/>
    <w:rsid w:val="004577B4"/>
    <w:rsid w:val="004661B2"/>
    <w:rsid w:val="00472BF8"/>
    <w:rsid w:val="00480A8A"/>
    <w:rsid w:val="00484603"/>
    <w:rsid w:val="00491F0C"/>
    <w:rsid w:val="004A1C18"/>
    <w:rsid w:val="004A6A69"/>
    <w:rsid w:val="004A70D9"/>
    <w:rsid w:val="004B0C45"/>
    <w:rsid w:val="004B4C50"/>
    <w:rsid w:val="004C625C"/>
    <w:rsid w:val="004D1FD6"/>
    <w:rsid w:val="004D696B"/>
    <w:rsid w:val="004D6B70"/>
    <w:rsid w:val="004D7035"/>
    <w:rsid w:val="004D7D71"/>
    <w:rsid w:val="004E1A3C"/>
    <w:rsid w:val="004E3711"/>
    <w:rsid w:val="004E43B6"/>
    <w:rsid w:val="004E6ABE"/>
    <w:rsid w:val="004E7728"/>
    <w:rsid w:val="004F0300"/>
    <w:rsid w:val="004F4389"/>
    <w:rsid w:val="004F5438"/>
    <w:rsid w:val="004F5E89"/>
    <w:rsid w:val="004F5F55"/>
    <w:rsid w:val="004F5FC9"/>
    <w:rsid w:val="004F6B29"/>
    <w:rsid w:val="00500193"/>
    <w:rsid w:val="00500DEB"/>
    <w:rsid w:val="00503C5B"/>
    <w:rsid w:val="00503C63"/>
    <w:rsid w:val="005125E5"/>
    <w:rsid w:val="00514DFE"/>
    <w:rsid w:val="00522FD9"/>
    <w:rsid w:val="00523A66"/>
    <w:rsid w:val="00532285"/>
    <w:rsid w:val="00533C84"/>
    <w:rsid w:val="00540486"/>
    <w:rsid w:val="00544A8F"/>
    <w:rsid w:val="005520E6"/>
    <w:rsid w:val="00553195"/>
    <w:rsid w:val="005571AB"/>
    <w:rsid w:val="005639AD"/>
    <w:rsid w:val="005705B4"/>
    <w:rsid w:val="0057295C"/>
    <w:rsid w:val="005763FF"/>
    <w:rsid w:val="00580452"/>
    <w:rsid w:val="00580FA6"/>
    <w:rsid w:val="00586D2E"/>
    <w:rsid w:val="00587A6B"/>
    <w:rsid w:val="00587EC5"/>
    <w:rsid w:val="005925DF"/>
    <w:rsid w:val="00592F28"/>
    <w:rsid w:val="00593420"/>
    <w:rsid w:val="00594D9B"/>
    <w:rsid w:val="005A1A01"/>
    <w:rsid w:val="005A1B11"/>
    <w:rsid w:val="005A2852"/>
    <w:rsid w:val="005A478C"/>
    <w:rsid w:val="005A6DB0"/>
    <w:rsid w:val="005A708E"/>
    <w:rsid w:val="005A7382"/>
    <w:rsid w:val="005B0344"/>
    <w:rsid w:val="005B5AE6"/>
    <w:rsid w:val="005B7321"/>
    <w:rsid w:val="005C10EF"/>
    <w:rsid w:val="005C1D76"/>
    <w:rsid w:val="005C2A4E"/>
    <w:rsid w:val="005C31FF"/>
    <w:rsid w:val="005C4C6E"/>
    <w:rsid w:val="005C7744"/>
    <w:rsid w:val="005D000B"/>
    <w:rsid w:val="005D3612"/>
    <w:rsid w:val="005D449D"/>
    <w:rsid w:val="005D59C4"/>
    <w:rsid w:val="005D7056"/>
    <w:rsid w:val="005D7776"/>
    <w:rsid w:val="005D7EC0"/>
    <w:rsid w:val="005E4B6A"/>
    <w:rsid w:val="005E55F8"/>
    <w:rsid w:val="005E594B"/>
    <w:rsid w:val="005E5B33"/>
    <w:rsid w:val="005F288F"/>
    <w:rsid w:val="005F6908"/>
    <w:rsid w:val="006030E6"/>
    <w:rsid w:val="006036F0"/>
    <w:rsid w:val="0060396B"/>
    <w:rsid w:val="0060697B"/>
    <w:rsid w:val="0061102A"/>
    <w:rsid w:val="00612644"/>
    <w:rsid w:val="006131EA"/>
    <w:rsid w:val="00613967"/>
    <w:rsid w:val="00625E40"/>
    <w:rsid w:val="00632C06"/>
    <w:rsid w:val="00636106"/>
    <w:rsid w:val="00647061"/>
    <w:rsid w:val="00647FF2"/>
    <w:rsid w:val="00655CED"/>
    <w:rsid w:val="00656072"/>
    <w:rsid w:val="00657C26"/>
    <w:rsid w:val="00661555"/>
    <w:rsid w:val="00665E41"/>
    <w:rsid w:val="006722FC"/>
    <w:rsid w:val="00672EE4"/>
    <w:rsid w:val="00674DCE"/>
    <w:rsid w:val="00674E5C"/>
    <w:rsid w:val="006761A4"/>
    <w:rsid w:val="00682F8F"/>
    <w:rsid w:val="00684E1B"/>
    <w:rsid w:val="00684E2F"/>
    <w:rsid w:val="00685E0F"/>
    <w:rsid w:val="006A006F"/>
    <w:rsid w:val="006A28AF"/>
    <w:rsid w:val="006A4A3F"/>
    <w:rsid w:val="006A61DB"/>
    <w:rsid w:val="006B6CE9"/>
    <w:rsid w:val="006C0F66"/>
    <w:rsid w:val="006C1223"/>
    <w:rsid w:val="006D5C22"/>
    <w:rsid w:val="006E1613"/>
    <w:rsid w:val="006E2F09"/>
    <w:rsid w:val="006E3B5C"/>
    <w:rsid w:val="006E723B"/>
    <w:rsid w:val="006F3A56"/>
    <w:rsid w:val="0070130A"/>
    <w:rsid w:val="007026A8"/>
    <w:rsid w:val="00703A3C"/>
    <w:rsid w:val="00704342"/>
    <w:rsid w:val="007047C6"/>
    <w:rsid w:val="007072D5"/>
    <w:rsid w:val="0070797B"/>
    <w:rsid w:val="00711A35"/>
    <w:rsid w:val="00711A57"/>
    <w:rsid w:val="00716D0A"/>
    <w:rsid w:val="00717F44"/>
    <w:rsid w:val="007217CF"/>
    <w:rsid w:val="00721F76"/>
    <w:rsid w:val="007235C8"/>
    <w:rsid w:val="00723601"/>
    <w:rsid w:val="007239DF"/>
    <w:rsid w:val="007251F8"/>
    <w:rsid w:val="00731C33"/>
    <w:rsid w:val="00732F21"/>
    <w:rsid w:val="00733845"/>
    <w:rsid w:val="007412A3"/>
    <w:rsid w:val="007427BD"/>
    <w:rsid w:val="00743234"/>
    <w:rsid w:val="00745CDA"/>
    <w:rsid w:val="007505C7"/>
    <w:rsid w:val="00753C21"/>
    <w:rsid w:val="00754FA0"/>
    <w:rsid w:val="007611CA"/>
    <w:rsid w:val="00764C13"/>
    <w:rsid w:val="007677B2"/>
    <w:rsid w:val="00771187"/>
    <w:rsid w:val="007714B8"/>
    <w:rsid w:val="007904CF"/>
    <w:rsid w:val="007B6156"/>
    <w:rsid w:val="007B677E"/>
    <w:rsid w:val="007C6D29"/>
    <w:rsid w:val="007E290E"/>
    <w:rsid w:val="007E4CD8"/>
    <w:rsid w:val="007E4EF3"/>
    <w:rsid w:val="007E5942"/>
    <w:rsid w:val="007E5FDC"/>
    <w:rsid w:val="007E6A1E"/>
    <w:rsid w:val="007F0625"/>
    <w:rsid w:val="007F2AEE"/>
    <w:rsid w:val="007F5602"/>
    <w:rsid w:val="007F7572"/>
    <w:rsid w:val="00806274"/>
    <w:rsid w:val="00806E36"/>
    <w:rsid w:val="00806EA4"/>
    <w:rsid w:val="00811034"/>
    <w:rsid w:val="008130E1"/>
    <w:rsid w:val="00814A93"/>
    <w:rsid w:val="008276E3"/>
    <w:rsid w:val="00830369"/>
    <w:rsid w:val="00832C73"/>
    <w:rsid w:val="00833942"/>
    <w:rsid w:val="00833A20"/>
    <w:rsid w:val="008349EA"/>
    <w:rsid w:val="0084309E"/>
    <w:rsid w:val="00847134"/>
    <w:rsid w:val="00847AD7"/>
    <w:rsid w:val="00847CED"/>
    <w:rsid w:val="00854BF6"/>
    <w:rsid w:val="00855E52"/>
    <w:rsid w:val="008579A8"/>
    <w:rsid w:val="00862691"/>
    <w:rsid w:val="00875F7B"/>
    <w:rsid w:val="0087610F"/>
    <w:rsid w:val="008819B1"/>
    <w:rsid w:val="00883F00"/>
    <w:rsid w:val="00891663"/>
    <w:rsid w:val="00893FEB"/>
    <w:rsid w:val="008947C6"/>
    <w:rsid w:val="00897B35"/>
    <w:rsid w:val="008A1155"/>
    <w:rsid w:val="008B5077"/>
    <w:rsid w:val="008C2462"/>
    <w:rsid w:val="008C3C52"/>
    <w:rsid w:val="008C4AE9"/>
    <w:rsid w:val="008C7264"/>
    <w:rsid w:val="008D0107"/>
    <w:rsid w:val="008D03A5"/>
    <w:rsid w:val="008E13CC"/>
    <w:rsid w:val="008E4E15"/>
    <w:rsid w:val="008E6D18"/>
    <w:rsid w:val="008F48DE"/>
    <w:rsid w:val="009042F8"/>
    <w:rsid w:val="00906C8D"/>
    <w:rsid w:val="009106E0"/>
    <w:rsid w:val="0091797B"/>
    <w:rsid w:val="0092750F"/>
    <w:rsid w:val="009277FA"/>
    <w:rsid w:val="0093215D"/>
    <w:rsid w:val="009354C8"/>
    <w:rsid w:val="009355B9"/>
    <w:rsid w:val="00936574"/>
    <w:rsid w:val="00936F00"/>
    <w:rsid w:val="00937FFE"/>
    <w:rsid w:val="00940437"/>
    <w:rsid w:val="009426A0"/>
    <w:rsid w:val="009435C0"/>
    <w:rsid w:val="009439AE"/>
    <w:rsid w:val="009700B7"/>
    <w:rsid w:val="00970624"/>
    <w:rsid w:val="00971758"/>
    <w:rsid w:val="0097712F"/>
    <w:rsid w:val="0097788C"/>
    <w:rsid w:val="00977B86"/>
    <w:rsid w:val="0098004D"/>
    <w:rsid w:val="009825F9"/>
    <w:rsid w:val="009921AD"/>
    <w:rsid w:val="009A2169"/>
    <w:rsid w:val="009A78CA"/>
    <w:rsid w:val="009B073F"/>
    <w:rsid w:val="009B66D9"/>
    <w:rsid w:val="009B7910"/>
    <w:rsid w:val="009C0B75"/>
    <w:rsid w:val="009C0FF3"/>
    <w:rsid w:val="009D12D9"/>
    <w:rsid w:val="009D1C4A"/>
    <w:rsid w:val="009D760B"/>
    <w:rsid w:val="009E2323"/>
    <w:rsid w:val="009E32E7"/>
    <w:rsid w:val="009E3FF9"/>
    <w:rsid w:val="009E5CDD"/>
    <w:rsid w:val="009E7655"/>
    <w:rsid w:val="009F0D82"/>
    <w:rsid w:val="009F1210"/>
    <w:rsid w:val="009F1321"/>
    <w:rsid w:val="009F2D04"/>
    <w:rsid w:val="009F6C75"/>
    <w:rsid w:val="00A00E28"/>
    <w:rsid w:val="00A07EE5"/>
    <w:rsid w:val="00A114C7"/>
    <w:rsid w:val="00A12D69"/>
    <w:rsid w:val="00A16433"/>
    <w:rsid w:val="00A202FE"/>
    <w:rsid w:val="00A234EC"/>
    <w:rsid w:val="00A2539E"/>
    <w:rsid w:val="00A30F20"/>
    <w:rsid w:val="00A34635"/>
    <w:rsid w:val="00A3532E"/>
    <w:rsid w:val="00A3799F"/>
    <w:rsid w:val="00A4065E"/>
    <w:rsid w:val="00A4179A"/>
    <w:rsid w:val="00A429F3"/>
    <w:rsid w:val="00A442C1"/>
    <w:rsid w:val="00A44389"/>
    <w:rsid w:val="00A46DD2"/>
    <w:rsid w:val="00A57C7F"/>
    <w:rsid w:val="00A62485"/>
    <w:rsid w:val="00A624E0"/>
    <w:rsid w:val="00A6424B"/>
    <w:rsid w:val="00A6522F"/>
    <w:rsid w:val="00A663C1"/>
    <w:rsid w:val="00A73308"/>
    <w:rsid w:val="00A73887"/>
    <w:rsid w:val="00A7570A"/>
    <w:rsid w:val="00A7683E"/>
    <w:rsid w:val="00A86F8F"/>
    <w:rsid w:val="00A906FD"/>
    <w:rsid w:val="00AA17B6"/>
    <w:rsid w:val="00AA5083"/>
    <w:rsid w:val="00AA6F1D"/>
    <w:rsid w:val="00AA763E"/>
    <w:rsid w:val="00AB65EA"/>
    <w:rsid w:val="00AB6F81"/>
    <w:rsid w:val="00AB7B16"/>
    <w:rsid w:val="00AC6071"/>
    <w:rsid w:val="00AD1BC3"/>
    <w:rsid w:val="00AD3AC0"/>
    <w:rsid w:val="00AD6433"/>
    <w:rsid w:val="00AF12FC"/>
    <w:rsid w:val="00AF5F84"/>
    <w:rsid w:val="00AF7D56"/>
    <w:rsid w:val="00B0515A"/>
    <w:rsid w:val="00B0557B"/>
    <w:rsid w:val="00B05AD9"/>
    <w:rsid w:val="00B161C6"/>
    <w:rsid w:val="00B214D0"/>
    <w:rsid w:val="00B26B64"/>
    <w:rsid w:val="00B27D00"/>
    <w:rsid w:val="00B302B5"/>
    <w:rsid w:val="00B30FAB"/>
    <w:rsid w:val="00B311F2"/>
    <w:rsid w:val="00B32187"/>
    <w:rsid w:val="00B3728E"/>
    <w:rsid w:val="00B37EFE"/>
    <w:rsid w:val="00B40539"/>
    <w:rsid w:val="00B40F4E"/>
    <w:rsid w:val="00B42962"/>
    <w:rsid w:val="00B46D62"/>
    <w:rsid w:val="00B5456A"/>
    <w:rsid w:val="00B577F9"/>
    <w:rsid w:val="00B62072"/>
    <w:rsid w:val="00B63774"/>
    <w:rsid w:val="00B64AB0"/>
    <w:rsid w:val="00B7409E"/>
    <w:rsid w:val="00B744BB"/>
    <w:rsid w:val="00B8024C"/>
    <w:rsid w:val="00B81902"/>
    <w:rsid w:val="00B8325E"/>
    <w:rsid w:val="00B839DF"/>
    <w:rsid w:val="00B86A9A"/>
    <w:rsid w:val="00B90FCC"/>
    <w:rsid w:val="00B91317"/>
    <w:rsid w:val="00B950C3"/>
    <w:rsid w:val="00B97AF8"/>
    <w:rsid w:val="00BA0450"/>
    <w:rsid w:val="00BA41EB"/>
    <w:rsid w:val="00BA4DFB"/>
    <w:rsid w:val="00BA57FD"/>
    <w:rsid w:val="00BB2A49"/>
    <w:rsid w:val="00BB3C00"/>
    <w:rsid w:val="00BC31FF"/>
    <w:rsid w:val="00BC5D94"/>
    <w:rsid w:val="00BC63A6"/>
    <w:rsid w:val="00BC6438"/>
    <w:rsid w:val="00BD5F8F"/>
    <w:rsid w:val="00BE1E3D"/>
    <w:rsid w:val="00BE6463"/>
    <w:rsid w:val="00BF2220"/>
    <w:rsid w:val="00BF3C52"/>
    <w:rsid w:val="00C00A77"/>
    <w:rsid w:val="00C00D2F"/>
    <w:rsid w:val="00C00F2A"/>
    <w:rsid w:val="00C03D01"/>
    <w:rsid w:val="00C0470A"/>
    <w:rsid w:val="00C0762E"/>
    <w:rsid w:val="00C07BDD"/>
    <w:rsid w:val="00C1219B"/>
    <w:rsid w:val="00C20340"/>
    <w:rsid w:val="00C20CF7"/>
    <w:rsid w:val="00C244C2"/>
    <w:rsid w:val="00C24568"/>
    <w:rsid w:val="00C24632"/>
    <w:rsid w:val="00C25D4A"/>
    <w:rsid w:val="00C26BF2"/>
    <w:rsid w:val="00C30861"/>
    <w:rsid w:val="00C3124B"/>
    <w:rsid w:val="00C3236B"/>
    <w:rsid w:val="00C34EAA"/>
    <w:rsid w:val="00C400E6"/>
    <w:rsid w:val="00C40E5B"/>
    <w:rsid w:val="00C41E3E"/>
    <w:rsid w:val="00C423B9"/>
    <w:rsid w:val="00C42C50"/>
    <w:rsid w:val="00C4470F"/>
    <w:rsid w:val="00C46AF6"/>
    <w:rsid w:val="00C56A2A"/>
    <w:rsid w:val="00C5704D"/>
    <w:rsid w:val="00C62CBD"/>
    <w:rsid w:val="00C63A61"/>
    <w:rsid w:val="00C640A2"/>
    <w:rsid w:val="00C653CD"/>
    <w:rsid w:val="00C726CE"/>
    <w:rsid w:val="00C81061"/>
    <w:rsid w:val="00C82CFC"/>
    <w:rsid w:val="00C87AAD"/>
    <w:rsid w:val="00C93CFC"/>
    <w:rsid w:val="00C9608D"/>
    <w:rsid w:val="00C9636D"/>
    <w:rsid w:val="00C971F4"/>
    <w:rsid w:val="00CA1034"/>
    <w:rsid w:val="00CB0D86"/>
    <w:rsid w:val="00CB19F7"/>
    <w:rsid w:val="00CB6BB9"/>
    <w:rsid w:val="00CC0CEF"/>
    <w:rsid w:val="00CC7832"/>
    <w:rsid w:val="00CD040B"/>
    <w:rsid w:val="00CD1193"/>
    <w:rsid w:val="00CD12F0"/>
    <w:rsid w:val="00CD7934"/>
    <w:rsid w:val="00CD798D"/>
    <w:rsid w:val="00CE0FDF"/>
    <w:rsid w:val="00CE6B97"/>
    <w:rsid w:val="00CF3EA7"/>
    <w:rsid w:val="00CF6472"/>
    <w:rsid w:val="00CF78AF"/>
    <w:rsid w:val="00CF79FF"/>
    <w:rsid w:val="00D0048A"/>
    <w:rsid w:val="00D0147C"/>
    <w:rsid w:val="00D0214B"/>
    <w:rsid w:val="00D06F2B"/>
    <w:rsid w:val="00D10820"/>
    <w:rsid w:val="00D2016F"/>
    <w:rsid w:val="00D2019D"/>
    <w:rsid w:val="00D22AD2"/>
    <w:rsid w:val="00D251B3"/>
    <w:rsid w:val="00D30DB9"/>
    <w:rsid w:val="00D32721"/>
    <w:rsid w:val="00D32D0F"/>
    <w:rsid w:val="00D33F2E"/>
    <w:rsid w:val="00D4151D"/>
    <w:rsid w:val="00D44193"/>
    <w:rsid w:val="00D5368A"/>
    <w:rsid w:val="00D53C9F"/>
    <w:rsid w:val="00D56DAD"/>
    <w:rsid w:val="00D6052F"/>
    <w:rsid w:val="00D63910"/>
    <w:rsid w:val="00D64DC5"/>
    <w:rsid w:val="00D657BB"/>
    <w:rsid w:val="00D662B4"/>
    <w:rsid w:val="00D72941"/>
    <w:rsid w:val="00D72E34"/>
    <w:rsid w:val="00D73FE8"/>
    <w:rsid w:val="00D773D8"/>
    <w:rsid w:val="00D82209"/>
    <w:rsid w:val="00D87619"/>
    <w:rsid w:val="00D906DC"/>
    <w:rsid w:val="00D960B7"/>
    <w:rsid w:val="00DA0D8A"/>
    <w:rsid w:val="00DA406B"/>
    <w:rsid w:val="00DA6FF4"/>
    <w:rsid w:val="00DB025E"/>
    <w:rsid w:val="00DB2551"/>
    <w:rsid w:val="00DB2D41"/>
    <w:rsid w:val="00DB3ECD"/>
    <w:rsid w:val="00DC220B"/>
    <w:rsid w:val="00DC50B0"/>
    <w:rsid w:val="00DC5A68"/>
    <w:rsid w:val="00DD5AE0"/>
    <w:rsid w:val="00DE0AB2"/>
    <w:rsid w:val="00DE2F1A"/>
    <w:rsid w:val="00DE3D5C"/>
    <w:rsid w:val="00DE67BE"/>
    <w:rsid w:val="00DF19E0"/>
    <w:rsid w:val="00DF7853"/>
    <w:rsid w:val="00E01741"/>
    <w:rsid w:val="00E12036"/>
    <w:rsid w:val="00E1298D"/>
    <w:rsid w:val="00E12AD3"/>
    <w:rsid w:val="00E12B22"/>
    <w:rsid w:val="00E1356B"/>
    <w:rsid w:val="00E17A1E"/>
    <w:rsid w:val="00E20090"/>
    <w:rsid w:val="00E21F38"/>
    <w:rsid w:val="00E22C61"/>
    <w:rsid w:val="00E2315D"/>
    <w:rsid w:val="00E24E0B"/>
    <w:rsid w:val="00E25765"/>
    <w:rsid w:val="00E2619C"/>
    <w:rsid w:val="00E27369"/>
    <w:rsid w:val="00E30BC6"/>
    <w:rsid w:val="00E30DDE"/>
    <w:rsid w:val="00E31478"/>
    <w:rsid w:val="00E3260A"/>
    <w:rsid w:val="00E36A2D"/>
    <w:rsid w:val="00E405DD"/>
    <w:rsid w:val="00E42F05"/>
    <w:rsid w:val="00E43221"/>
    <w:rsid w:val="00E4450C"/>
    <w:rsid w:val="00E50901"/>
    <w:rsid w:val="00E54CE7"/>
    <w:rsid w:val="00E5752D"/>
    <w:rsid w:val="00E607B5"/>
    <w:rsid w:val="00E62741"/>
    <w:rsid w:val="00E679A0"/>
    <w:rsid w:val="00E67BE8"/>
    <w:rsid w:val="00E71D62"/>
    <w:rsid w:val="00E7380C"/>
    <w:rsid w:val="00E74023"/>
    <w:rsid w:val="00E752FD"/>
    <w:rsid w:val="00E774C7"/>
    <w:rsid w:val="00E8280E"/>
    <w:rsid w:val="00E85721"/>
    <w:rsid w:val="00E868E0"/>
    <w:rsid w:val="00E91972"/>
    <w:rsid w:val="00E91EC5"/>
    <w:rsid w:val="00EA72B1"/>
    <w:rsid w:val="00EA7581"/>
    <w:rsid w:val="00EB189C"/>
    <w:rsid w:val="00EB5BF4"/>
    <w:rsid w:val="00EC3364"/>
    <w:rsid w:val="00EC39B2"/>
    <w:rsid w:val="00EC594B"/>
    <w:rsid w:val="00EC6AB1"/>
    <w:rsid w:val="00ED07F5"/>
    <w:rsid w:val="00ED0F8E"/>
    <w:rsid w:val="00ED16FC"/>
    <w:rsid w:val="00ED4482"/>
    <w:rsid w:val="00ED5073"/>
    <w:rsid w:val="00ED5AE1"/>
    <w:rsid w:val="00ED6832"/>
    <w:rsid w:val="00EE05C0"/>
    <w:rsid w:val="00EE10EC"/>
    <w:rsid w:val="00EE45FC"/>
    <w:rsid w:val="00EE6250"/>
    <w:rsid w:val="00EE6FC0"/>
    <w:rsid w:val="00EF6AB9"/>
    <w:rsid w:val="00EF74D9"/>
    <w:rsid w:val="00F008D1"/>
    <w:rsid w:val="00F008D8"/>
    <w:rsid w:val="00F02E0E"/>
    <w:rsid w:val="00F033B6"/>
    <w:rsid w:val="00F05F45"/>
    <w:rsid w:val="00F07590"/>
    <w:rsid w:val="00F12F12"/>
    <w:rsid w:val="00F224A9"/>
    <w:rsid w:val="00F24918"/>
    <w:rsid w:val="00F3169D"/>
    <w:rsid w:val="00F32E76"/>
    <w:rsid w:val="00F3333A"/>
    <w:rsid w:val="00F33CC1"/>
    <w:rsid w:val="00F34806"/>
    <w:rsid w:val="00F3615F"/>
    <w:rsid w:val="00F40F66"/>
    <w:rsid w:val="00F4557A"/>
    <w:rsid w:val="00F54F80"/>
    <w:rsid w:val="00F55459"/>
    <w:rsid w:val="00F55C9C"/>
    <w:rsid w:val="00F60A03"/>
    <w:rsid w:val="00F60F82"/>
    <w:rsid w:val="00F630A1"/>
    <w:rsid w:val="00F65080"/>
    <w:rsid w:val="00F739C0"/>
    <w:rsid w:val="00F7571C"/>
    <w:rsid w:val="00F77524"/>
    <w:rsid w:val="00F823A0"/>
    <w:rsid w:val="00F8286A"/>
    <w:rsid w:val="00F83AE3"/>
    <w:rsid w:val="00F86D95"/>
    <w:rsid w:val="00F86EE0"/>
    <w:rsid w:val="00F9106B"/>
    <w:rsid w:val="00F92628"/>
    <w:rsid w:val="00F967CF"/>
    <w:rsid w:val="00FA20A6"/>
    <w:rsid w:val="00FA4518"/>
    <w:rsid w:val="00FB112A"/>
    <w:rsid w:val="00FB12ED"/>
    <w:rsid w:val="00FB3A8F"/>
    <w:rsid w:val="00FB7F5D"/>
    <w:rsid w:val="00FC279B"/>
    <w:rsid w:val="00FC37AC"/>
    <w:rsid w:val="00FC5994"/>
    <w:rsid w:val="00FE3E37"/>
    <w:rsid w:val="00FE5590"/>
    <w:rsid w:val="00FF2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9530707"/>
  <w15:chartTrackingRefBased/>
  <w15:docId w15:val="{670A082D-0DE7-409A-9F0B-135A3F52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w:qFormat="1"/>
    <w:lsdException w:name="Subtitle" w:qFormat="1"/>
    <w:lsdException w:name="Body Text 2" w:qFormat="1"/>
    <w:lsdException w:name="Body Text 3"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4C7"/>
    <w:rPr>
      <w:rFonts w:ascii="Calibri" w:hAnsi="Calibri"/>
      <w:sz w:val="22"/>
      <w:lang w:val="en-US" w:eastAsia="en-US"/>
    </w:rPr>
  </w:style>
  <w:style w:type="paragraph" w:styleId="Heading1">
    <w:name w:val="heading 1"/>
    <w:next w:val="Normal"/>
    <w:link w:val="Heading1Char"/>
    <w:qFormat/>
    <w:rsid w:val="0061102A"/>
    <w:pPr>
      <w:keepNext/>
      <w:numPr>
        <w:numId w:val="1"/>
      </w:numPr>
      <w:spacing w:before="240" w:after="60"/>
      <w:outlineLvl w:val="0"/>
    </w:pPr>
    <w:rPr>
      <w:b/>
      <w:caps/>
      <w:kern w:val="28"/>
      <w:sz w:val="24"/>
      <w:lang w:val="en-US" w:eastAsia="en-US"/>
    </w:rPr>
  </w:style>
  <w:style w:type="paragraph" w:styleId="Heading2">
    <w:name w:val="heading 2"/>
    <w:basedOn w:val="Normal"/>
    <w:next w:val="Normal"/>
    <w:qFormat/>
    <w:rsid w:val="007427BD"/>
    <w:pPr>
      <w:keepNext/>
      <w:numPr>
        <w:ilvl w:val="1"/>
        <w:numId w:val="1"/>
      </w:numPr>
      <w:spacing w:before="120"/>
      <w:outlineLvl w:val="1"/>
    </w:pPr>
    <w:rPr>
      <w:b/>
    </w:rPr>
  </w:style>
  <w:style w:type="paragraph" w:styleId="Heading3">
    <w:name w:val="heading 3"/>
    <w:basedOn w:val="Normal"/>
    <w:next w:val="Normal"/>
    <w:qFormat/>
    <w:rsid w:val="007427BD"/>
    <w:pPr>
      <w:numPr>
        <w:ilvl w:val="2"/>
        <w:numId w:val="1"/>
      </w:numPr>
      <w:spacing w:before="120"/>
      <w:outlineLvl w:val="2"/>
    </w:pPr>
    <w:rPr>
      <w:b/>
    </w:rPr>
  </w:style>
  <w:style w:type="paragraph" w:styleId="Heading4">
    <w:name w:val="heading 4"/>
    <w:basedOn w:val="Normal"/>
    <w:next w:val="Normal"/>
    <w:qFormat/>
    <w:rsid w:val="00BA0450"/>
    <w:pPr>
      <w:numPr>
        <w:ilvl w:val="3"/>
        <w:numId w:val="1"/>
      </w:numPr>
      <w:outlineLvl w:val="3"/>
    </w:pPr>
  </w:style>
  <w:style w:type="paragraph" w:styleId="Heading5">
    <w:name w:val="heading 5"/>
    <w:basedOn w:val="Normal"/>
    <w:next w:val="Normal"/>
    <w:qFormat/>
    <w:pPr>
      <w:numPr>
        <w:ilvl w:val="4"/>
        <w:numId w:val="1"/>
      </w:numPr>
      <w:outlineLvl w:val="4"/>
    </w:pPr>
    <w:rPr>
      <w:b/>
      <w:sz w:val="20"/>
    </w:r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outlineLvl w:val="6"/>
    </w:pPr>
    <w:rPr>
      <w:i/>
      <w:sz w:val="20"/>
    </w:rPr>
  </w:style>
  <w:style w:type="paragraph" w:styleId="Heading8">
    <w:name w:val="heading 8"/>
    <w:basedOn w:val="Normal"/>
    <w:next w:val="Normal"/>
    <w:qFormat/>
    <w:pPr>
      <w:numPr>
        <w:ilvl w:val="7"/>
        <w:numId w:val="1"/>
      </w:numPr>
      <w:outlineLvl w:val="7"/>
    </w:pPr>
    <w:rPr>
      <w:i/>
      <w:sz w:val="20"/>
    </w:rPr>
  </w:style>
  <w:style w:type="paragraph" w:styleId="Heading9">
    <w:name w:val="heading 9"/>
    <w:basedOn w:val="Normal"/>
    <w:next w:val="Normal"/>
    <w:qFormat/>
    <w:pPr>
      <w:numPr>
        <w:ilvl w:val="8"/>
        <w:numId w:val="1"/>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TableofContents">
    <w:name w:val="zTable of Contents"/>
    <w:basedOn w:val="Normal"/>
    <w:rsid w:val="00625E40"/>
    <w:pPr>
      <w:jc w:val="center"/>
    </w:pPr>
    <w:rPr>
      <w:sz w:val="32"/>
    </w:rPr>
  </w:style>
  <w:style w:type="character" w:styleId="CommentReference">
    <w:name w:val="annotation reference"/>
    <w:semiHidden/>
    <w:rPr>
      <w:sz w:val="16"/>
    </w:rPr>
  </w:style>
  <w:style w:type="paragraph" w:styleId="CommentText">
    <w:name w:val="annotation text"/>
    <w:basedOn w:val="Normal"/>
    <w:link w:val="CommentTextChar"/>
    <w:semiHidden/>
    <w:rPr>
      <w:color w:val="000000"/>
      <w:sz w:val="20"/>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313F15"/>
    <w:rPr>
      <w:sz w:val="24"/>
      <w:lang w:val="en-US" w:eastAsia="en-US" w:bidi="ar-SA"/>
    </w:r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rsid w:val="00893FEB"/>
    <w:pPr>
      <w:tabs>
        <w:tab w:val="left" w:pos="480"/>
        <w:tab w:val="right" w:leader="dot" w:pos="9926"/>
      </w:tabs>
      <w:spacing w:before="120" w:after="120"/>
    </w:pPr>
    <w:rPr>
      <w:b/>
      <w:caps/>
      <w:noProof/>
      <w:szCs w:val="24"/>
    </w:rPr>
  </w:style>
  <w:style w:type="paragraph" w:styleId="TOC2">
    <w:name w:val="toc 2"/>
    <w:basedOn w:val="Normal"/>
    <w:next w:val="Normal"/>
    <w:autoRedefine/>
    <w:uiPriority w:val="39"/>
    <w:rsid w:val="00387EF9"/>
    <w:pPr>
      <w:tabs>
        <w:tab w:val="left" w:pos="960"/>
        <w:tab w:val="right" w:leader="dot" w:pos="9926"/>
      </w:tabs>
      <w:ind w:left="240" w:firstLine="210"/>
    </w:pPr>
    <w:rPr>
      <w:rFonts w:cs="Arial"/>
      <w:smallCaps/>
      <w:noProof/>
      <w:sz w:val="20"/>
    </w:rPr>
  </w:style>
  <w:style w:type="paragraph" w:styleId="TOC3">
    <w:name w:val="toc 3"/>
    <w:basedOn w:val="Normal"/>
    <w:next w:val="Normal"/>
    <w:autoRedefine/>
    <w:semiHidden/>
    <w:rsid w:val="0013604E"/>
    <w:pPr>
      <w:tabs>
        <w:tab w:val="left" w:pos="1620"/>
        <w:tab w:val="right" w:leader="dot" w:pos="9926"/>
      </w:tabs>
      <w:ind w:left="480" w:firstLine="510"/>
    </w:pPr>
    <w:rPr>
      <w:rFonts w:ascii="Arial" w:hAnsi="Arial" w:cs="Arial"/>
      <w:noProof/>
      <w:sz w:val="20"/>
    </w:rPr>
  </w:style>
  <w:style w:type="paragraph" w:styleId="TableofFigures">
    <w:name w:val="table of figures"/>
    <w:basedOn w:val="Normal"/>
    <w:next w:val="Normal"/>
    <w:semiHidden/>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Caption">
    <w:name w:val="caption"/>
    <w:basedOn w:val="Normal"/>
    <w:next w:val="Normal"/>
    <w:qFormat/>
    <w:pPr>
      <w:spacing w:before="120" w:after="120"/>
      <w:jc w:val="center"/>
    </w:pPr>
    <w:rPr>
      <w:b/>
      <w:sz w:val="20"/>
    </w:rPr>
  </w:style>
  <w:style w:type="paragraph" w:customStyle="1" w:styleId="zReleaseHistorycenter">
    <w:name w:val="zRelease History center"/>
    <w:basedOn w:val="Normal"/>
    <w:rsid w:val="003D5C49"/>
    <w:pPr>
      <w:jc w:val="center"/>
    </w:pPr>
    <w:rPr>
      <w:b/>
      <w:bCs/>
      <w:i/>
      <w:iCs/>
    </w:rPr>
  </w:style>
  <w:style w:type="character" w:styleId="Hyperlink">
    <w:name w:val="Hyperlink"/>
    <w:uiPriority w:val="99"/>
    <w:rPr>
      <w:color w:val="0000FF"/>
      <w:u w:val="single"/>
    </w:rPr>
  </w:style>
  <w:style w:type="paragraph" w:styleId="BodyText">
    <w:name w:val="Body Text"/>
    <w:basedOn w:val="Normal"/>
    <w:link w:val="BodyTextChar"/>
    <w:qFormat/>
    <w:rsid w:val="007E4CD8"/>
    <w:pPr>
      <w:spacing w:line="240" w:lineRule="atLeast"/>
      <w:ind w:left="432"/>
    </w:pPr>
    <w:rPr>
      <w:snapToGrid w:val="0"/>
      <w:color w:val="000000"/>
    </w:rPr>
  </w:style>
  <w:style w:type="paragraph" w:styleId="BodyText2">
    <w:name w:val="Body Text 2"/>
    <w:basedOn w:val="Normal"/>
    <w:link w:val="BodyText2Char"/>
    <w:qFormat/>
    <w:rsid w:val="007E4CD8"/>
    <w:pPr>
      <w:spacing w:line="240" w:lineRule="atLeast"/>
      <w:ind w:left="1008"/>
    </w:pPr>
    <w:rPr>
      <w:snapToGrid w:val="0"/>
      <w:color w:val="000000"/>
    </w:rPr>
  </w:style>
  <w:style w:type="character" w:customStyle="1" w:styleId="BodyText2Char">
    <w:name w:val="Body Text 2 Char"/>
    <w:link w:val="BodyText2"/>
    <w:rsid w:val="007E4CD8"/>
    <w:rPr>
      <w:snapToGrid w:val="0"/>
      <w:color w:val="000000"/>
      <w:sz w:val="24"/>
      <w:lang w:val="en-US" w:eastAsia="en-US" w:bidi="ar-SA"/>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CommentSubject">
    <w:name w:val="annotation subject"/>
    <w:basedOn w:val="CommentText"/>
    <w:next w:val="CommentText"/>
    <w:link w:val="CommentSubjectChar"/>
    <w:rsid w:val="00936F00"/>
    <w:rPr>
      <w:b/>
      <w:bCs/>
      <w:color w:val="auto"/>
    </w:rPr>
  </w:style>
  <w:style w:type="paragraph" w:customStyle="1" w:styleId="ztablesubhead">
    <w:name w:val="ztable subhead"/>
    <w:pPr>
      <w:tabs>
        <w:tab w:val="left" w:pos="3355"/>
      </w:tabs>
      <w:spacing w:before="40" w:after="40"/>
    </w:pPr>
    <w:rPr>
      <w:i/>
      <w:sz w:val="18"/>
      <w:lang w:val="en-US" w:eastAsia="en-US"/>
    </w:rPr>
  </w:style>
  <w:style w:type="paragraph" w:customStyle="1" w:styleId="ztabletitle">
    <w:name w:val="ztable title"/>
    <w:next w:val="ztablesubhead"/>
    <w:pPr>
      <w:spacing w:before="40" w:after="40"/>
    </w:pPr>
    <w:rPr>
      <w:b/>
      <w:sz w:val="22"/>
      <w:lang w:val="en-US" w:eastAsia="en-US"/>
    </w:rPr>
  </w:style>
  <w:style w:type="paragraph" w:styleId="Title">
    <w:name w:val="Title"/>
    <w:next w:val="ztabletitle"/>
    <w:qFormat/>
    <w:rsid w:val="003E1F3D"/>
    <w:pPr>
      <w:spacing w:before="120" w:after="120"/>
      <w:jc w:val="center"/>
    </w:pPr>
    <w:rPr>
      <w:b/>
      <w:caps/>
      <w:kern w:val="28"/>
      <w:sz w:val="32"/>
      <w:lang w:val="en-US" w:eastAsia="en-US"/>
    </w:rPr>
  </w:style>
  <w:style w:type="paragraph" w:styleId="BodyText3">
    <w:name w:val="Body Text 3"/>
    <w:basedOn w:val="Normal"/>
    <w:link w:val="BodyText3Char"/>
    <w:qFormat/>
    <w:rsid w:val="007427BD"/>
    <w:pPr>
      <w:ind w:left="1440"/>
    </w:pPr>
    <w:rPr>
      <w:spacing w:val="10"/>
    </w:rPr>
  </w:style>
  <w:style w:type="character" w:customStyle="1" w:styleId="BodyText3Char">
    <w:name w:val="Body Text 3 Char"/>
    <w:link w:val="BodyText3"/>
    <w:rsid w:val="007427BD"/>
    <w:rPr>
      <w:spacing w:val="10"/>
      <w:sz w:val="24"/>
      <w:lang w:val="en-US" w:eastAsia="en-US" w:bidi="ar-SA"/>
    </w:rPr>
  </w:style>
  <w:style w:type="character" w:styleId="FollowedHyperlink">
    <w:name w:val="FollowedHyperlink"/>
    <w:rPr>
      <w:color w:val="800080"/>
      <w:u w:val="single"/>
    </w:rPr>
  </w:style>
  <w:style w:type="paragraph" w:customStyle="1" w:styleId="zRevisionHistorytable">
    <w:name w:val="zRevision History table"/>
    <w:basedOn w:val="Normal"/>
    <w:rsid w:val="00625E40"/>
    <w:pPr>
      <w:jc w:val="center"/>
    </w:pPr>
    <w:rPr>
      <w:sz w:val="18"/>
    </w:rPr>
  </w:style>
  <w:style w:type="paragraph" w:styleId="BalloonText">
    <w:name w:val="Balloon Text"/>
    <w:basedOn w:val="Normal"/>
    <w:semiHidden/>
    <w:rsid w:val="008C3C52"/>
    <w:rPr>
      <w:rFonts w:ascii="Tahoma" w:hAnsi="Tahoma" w:cs="Tahoma"/>
      <w:sz w:val="16"/>
      <w:szCs w:val="16"/>
    </w:rPr>
  </w:style>
  <w:style w:type="paragraph" w:customStyle="1" w:styleId="BodyText4">
    <w:name w:val="Body Text 4"/>
    <w:basedOn w:val="BodyText3"/>
    <w:rsid w:val="00BA0450"/>
    <w:pPr>
      <w:ind w:left="2160"/>
    </w:pPr>
  </w:style>
  <w:style w:type="character" w:customStyle="1" w:styleId="CommentTextChar">
    <w:name w:val="Comment Text Char"/>
    <w:link w:val="CommentText"/>
    <w:semiHidden/>
    <w:rsid w:val="00936F00"/>
    <w:rPr>
      <w:color w:val="000000"/>
    </w:rPr>
  </w:style>
  <w:style w:type="character" w:customStyle="1" w:styleId="CommentSubjectChar">
    <w:name w:val="Comment Subject Char"/>
    <w:link w:val="CommentSubject"/>
    <w:rsid w:val="00936F00"/>
    <w:rPr>
      <w:b/>
      <w:caps/>
      <w:color w:val="000000"/>
      <w:kern w:val="28"/>
      <w:sz w:val="32"/>
      <w:lang w:val="en-US" w:eastAsia="en-US" w:bidi="ar-SA"/>
    </w:rPr>
  </w:style>
  <w:style w:type="paragraph" w:styleId="TOCHeading">
    <w:name w:val="TOC Heading"/>
    <w:basedOn w:val="Heading1"/>
    <w:next w:val="Normal"/>
    <w:uiPriority w:val="39"/>
    <w:unhideWhenUsed/>
    <w:qFormat/>
    <w:rsid w:val="009106E0"/>
    <w:pPr>
      <w:keepLines/>
      <w:numPr>
        <w:numId w:val="0"/>
      </w:numPr>
      <w:spacing w:after="0" w:line="259" w:lineRule="auto"/>
      <w:outlineLvl w:val="9"/>
    </w:pPr>
    <w:rPr>
      <w:rFonts w:ascii="Calibri Light" w:hAnsi="Calibri Light"/>
      <w:b w:val="0"/>
      <w:caps w:val="0"/>
      <w:color w:val="2E74B5"/>
      <w:kern w:val="0"/>
      <w:sz w:val="32"/>
      <w:szCs w:val="32"/>
    </w:rPr>
  </w:style>
  <w:style w:type="character" w:styleId="Emphasis">
    <w:name w:val="Emphasis"/>
    <w:qFormat/>
    <w:rsid w:val="009106E0"/>
    <w:rPr>
      <w:i/>
      <w:iCs/>
    </w:rPr>
  </w:style>
  <w:style w:type="character" w:customStyle="1" w:styleId="Heading1Char">
    <w:name w:val="Heading 1 Char"/>
    <w:link w:val="Heading1"/>
    <w:rsid w:val="003041AC"/>
    <w:rPr>
      <w:b/>
      <w:caps/>
      <w:kern w:val="28"/>
      <w:sz w:val="24"/>
      <w:lang w:val="en-US" w:eastAsia="en-US"/>
    </w:rPr>
  </w:style>
  <w:style w:type="character" w:customStyle="1" w:styleId="BodyTextChar">
    <w:name w:val="Body Text Char"/>
    <w:link w:val="BodyText"/>
    <w:rsid w:val="003041AC"/>
    <w:rPr>
      <w:snapToGrid w:val="0"/>
      <w:color w:val="000000"/>
      <w:sz w:val="24"/>
      <w:lang w:val="en-US" w:eastAsia="en-US"/>
    </w:rPr>
  </w:style>
  <w:style w:type="paragraph" w:styleId="ListParagraph">
    <w:name w:val="List Paragraph"/>
    <w:basedOn w:val="Normal"/>
    <w:uiPriority w:val="34"/>
    <w:qFormat/>
    <w:rsid w:val="003041AC"/>
    <w:pPr>
      <w:spacing w:after="160" w:line="259" w:lineRule="auto"/>
      <w:ind w:left="720"/>
      <w:contextualSpacing/>
    </w:pPr>
    <w:rPr>
      <w:szCs w:val="22"/>
      <w:lang w:val="en-GB"/>
    </w:rPr>
  </w:style>
  <w:style w:type="paragraph" w:styleId="Revision">
    <w:name w:val="Revision"/>
    <w:hidden/>
    <w:uiPriority w:val="99"/>
    <w:semiHidden/>
    <w:rsid w:val="004F6B29"/>
    <w:rPr>
      <w:sz w:val="24"/>
      <w:lang w:val="en-US" w:eastAsia="en-US"/>
    </w:rPr>
  </w:style>
  <w:style w:type="table" w:styleId="TableGrid">
    <w:name w:val="Table Grid"/>
    <w:basedOn w:val="TableNormal"/>
    <w:uiPriority w:val="39"/>
    <w:rsid w:val="007F7572"/>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D12D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470A"/>
    <w:pPr>
      <w:spacing w:before="100" w:beforeAutospacing="1" w:after="100" w:afterAutospacing="1"/>
    </w:pPr>
    <w:rPr>
      <w:szCs w:val="24"/>
      <w:lang w:val="en-GB" w:eastAsia="en-GB"/>
    </w:rPr>
  </w:style>
  <w:style w:type="paragraph" w:customStyle="1" w:styleId="writing">
    <w:name w:val="writing"/>
    <w:basedOn w:val="Normal"/>
    <w:rsid w:val="00C24632"/>
    <w:rPr>
      <w:szCs w:val="24"/>
      <w:lang w:val="en-GB" w:eastAsia="en-GB"/>
    </w:rPr>
  </w:style>
  <w:style w:type="character" w:customStyle="1" w:styleId="text">
    <w:name w:val="text"/>
    <w:basedOn w:val="DefaultParagraphFont"/>
    <w:rsid w:val="00672EE4"/>
    <w:rPr>
      <w:rFonts w:ascii="Tahoma" w:hAnsi="Tahoma" w:cs="Tahoma" w:hint="default"/>
    </w:rPr>
  </w:style>
  <w:style w:type="paragraph" w:styleId="EndnoteText">
    <w:name w:val="endnote text"/>
    <w:basedOn w:val="Normal"/>
    <w:link w:val="EndnoteTextChar"/>
    <w:rsid w:val="00E12036"/>
    <w:rPr>
      <w:sz w:val="20"/>
    </w:rPr>
  </w:style>
  <w:style w:type="character" w:customStyle="1" w:styleId="EndnoteTextChar">
    <w:name w:val="Endnote Text Char"/>
    <w:basedOn w:val="DefaultParagraphFont"/>
    <w:link w:val="EndnoteText"/>
    <w:rsid w:val="00E12036"/>
    <w:rPr>
      <w:lang w:val="en-US" w:eastAsia="en-US"/>
    </w:rPr>
  </w:style>
  <w:style w:type="character" w:styleId="EndnoteReference">
    <w:name w:val="endnote reference"/>
    <w:basedOn w:val="DefaultParagraphFont"/>
    <w:rsid w:val="00E12036"/>
    <w:rPr>
      <w:vertAlign w:val="superscript"/>
    </w:rPr>
  </w:style>
  <w:style w:type="character" w:styleId="UnresolvedMention">
    <w:name w:val="Unresolved Mention"/>
    <w:basedOn w:val="DefaultParagraphFont"/>
    <w:uiPriority w:val="99"/>
    <w:semiHidden/>
    <w:unhideWhenUsed/>
    <w:rsid w:val="00980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3604">
      <w:bodyDiv w:val="1"/>
      <w:marLeft w:val="0"/>
      <w:marRight w:val="0"/>
      <w:marTop w:val="0"/>
      <w:marBottom w:val="0"/>
      <w:divBdr>
        <w:top w:val="none" w:sz="0" w:space="0" w:color="auto"/>
        <w:left w:val="none" w:sz="0" w:space="0" w:color="auto"/>
        <w:bottom w:val="none" w:sz="0" w:space="0" w:color="auto"/>
        <w:right w:val="none" w:sz="0" w:space="0" w:color="auto"/>
      </w:divBdr>
    </w:div>
    <w:div w:id="268632216">
      <w:bodyDiv w:val="1"/>
      <w:marLeft w:val="0"/>
      <w:marRight w:val="0"/>
      <w:marTop w:val="0"/>
      <w:marBottom w:val="0"/>
      <w:divBdr>
        <w:top w:val="none" w:sz="0" w:space="0" w:color="auto"/>
        <w:left w:val="none" w:sz="0" w:space="0" w:color="auto"/>
        <w:bottom w:val="none" w:sz="0" w:space="0" w:color="auto"/>
        <w:right w:val="none" w:sz="0" w:space="0" w:color="auto"/>
      </w:divBdr>
    </w:div>
    <w:div w:id="636571914">
      <w:bodyDiv w:val="1"/>
      <w:marLeft w:val="0"/>
      <w:marRight w:val="0"/>
      <w:marTop w:val="0"/>
      <w:marBottom w:val="0"/>
      <w:divBdr>
        <w:top w:val="none" w:sz="0" w:space="0" w:color="auto"/>
        <w:left w:val="none" w:sz="0" w:space="0" w:color="auto"/>
        <w:bottom w:val="none" w:sz="0" w:space="0" w:color="auto"/>
        <w:right w:val="none" w:sz="0" w:space="0" w:color="auto"/>
      </w:divBdr>
    </w:div>
    <w:div w:id="664554004">
      <w:bodyDiv w:val="1"/>
      <w:marLeft w:val="0"/>
      <w:marRight w:val="0"/>
      <w:marTop w:val="0"/>
      <w:marBottom w:val="0"/>
      <w:divBdr>
        <w:top w:val="none" w:sz="0" w:space="0" w:color="auto"/>
        <w:left w:val="none" w:sz="0" w:space="0" w:color="auto"/>
        <w:bottom w:val="none" w:sz="0" w:space="0" w:color="auto"/>
        <w:right w:val="none" w:sz="0" w:space="0" w:color="auto"/>
      </w:divBdr>
      <w:divsChild>
        <w:div w:id="1256135546">
          <w:marLeft w:val="0"/>
          <w:marRight w:val="0"/>
          <w:marTop w:val="0"/>
          <w:marBottom w:val="0"/>
          <w:divBdr>
            <w:top w:val="none" w:sz="0" w:space="0" w:color="auto"/>
            <w:left w:val="none" w:sz="0" w:space="0" w:color="auto"/>
            <w:bottom w:val="none" w:sz="0" w:space="0" w:color="auto"/>
            <w:right w:val="none" w:sz="0" w:space="0" w:color="auto"/>
          </w:divBdr>
        </w:div>
      </w:divsChild>
    </w:div>
    <w:div w:id="673915203">
      <w:bodyDiv w:val="1"/>
      <w:marLeft w:val="0"/>
      <w:marRight w:val="0"/>
      <w:marTop w:val="0"/>
      <w:marBottom w:val="0"/>
      <w:divBdr>
        <w:top w:val="none" w:sz="0" w:space="0" w:color="auto"/>
        <w:left w:val="none" w:sz="0" w:space="0" w:color="auto"/>
        <w:bottom w:val="none" w:sz="0" w:space="0" w:color="auto"/>
        <w:right w:val="none" w:sz="0" w:space="0" w:color="auto"/>
      </w:divBdr>
    </w:div>
    <w:div w:id="674527754">
      <w:bodyDiv w:val="1"/>
      <w:marLeft w:val="0"/>
      <w:marRight w:val="0"/>
      <w:marTop w:val="0"/>
      <w:marBottom w:val="0"/>
      <w:divBdr>
        <w:top w:val="none" w:sz="0" w:space="0" w:color="auto"/>
        <w:left w:val="none" w:sz="0" w:space="0" w:color="auto"/>
        <w:bottom w:val="none" w:sz="0" w:space="0" w:color="auto"/>
        <w:right w:val="none" w:sz="0" w:space="0" w:color="auto"/>
      </w:divBdr>
    </w:div>
    <w:div w:id="692415193">
      <w:bodyDiv w:val="1"/>
      <w:marLeft w:val="0"/>
      <w:marRight w:val="0"/>
      <w:marTop w:val="0"/>
      <w:marBottom w:val="0"/>
      <w:divBdr>
        <w:top w:val="none" w:sz="0" w:space="0" w:color="auto"/>
        <w:left w:val="none" w:sz="0" w:space="0" w:color="auto"/>
        <w:bottom w:val="none" w:sz="0" w:space="0" w:color="auto"/>
        <w:right w:val="none" w:sz="0" w:space="0" w:color="auto"/>
      </w:divBdr>
    </w:div>
    <w:div w:id="813301810">
      <w:bodyDiv w:val="1"/>
      <w:marLeft w:val="0"/>
      <w:marRight w:val="0"/>
      <w:marTop w:val="0"/>
      <w:marBottom w:val="0"/>
      <w:divBdr>
        <w:top w:val="none" w:sz="0" w:space="0" w:color="auto"/>
        <w:left w:val="none" w:sz="0" w:space="0" w:color="auto"/>
        <w:bottom w:val="none" w:sz="0" w:space="0" w:color="auto"/>
        <w:right w:val="none" w:sz="0" w:space="0" w:color="auto"/>
      </w:divBdr>
    </w:div>
    <w:div w:id="905839117">
      <w:bodyDiv w:val="1"/>
      <w:marLeft w:val="0"/>
      <w:marRight w:val="0"/>
      <w:marTop w:val="0"/>
      <w:marBottom w:val="0"/>
      <w:divBdr>
        <w:top w:val="none" w:sz="0" w:space="0" w:color="auto"/>
        <w:left w:val="none" w:sz="0" w:space="0" w:color="auto"/>
        <w:bottom w:val="none" w:sz="0" w:space="0" w:color="auto"/>
        <w:right w:val="none" w:sz="0" w:space="0" w:color="auto"/>
      </w:divBdr>
    </w:div>
    <w:div w:id="948584844">
      <w:bodyDiv w:val="1"/>
      <w:marLeft w:val="0"/>
      <w:marRight w:val="0"/>
      <w:marTop w:val="0"/>
      <w:marBottom w:val="0"/>
      <w:divBdr>
        <w:top w:val="none" w:sz="0" w:space="0" w:color="auto"/>
        <w:left w:val="none" w:sz="0" w:space="0" w:color="auto"/>
        <w:bottom w:val="none" w:sz="0" w:space="0" w:color="auto"/>
        <w:right w:val="none" w:sz="0" w:space="0" w:color="auto"/>
      </w:divBdr>
    </w:div>
    <w:div w:id="1006136148">
      <w:bodyDiv w:val="1"/>
      <w:marLeft w:val="0"/>
      <w:marRight w:val="0"/>
      <w:marTop w:val="0"/>
      <w:marBottom w:val="0"/>
      <w:divBdr>
        <w:top w:val="none" w:sz="0" w:space="0" w:color="auto"/>
        <w:left w:val="none" w:sz="0" w:space="0" w:color="auto"/>
        <w:bottom w:val="none" w:sz="0" w:space="0" w:color="auto"/>
        <w:right w:val="none" w:sz="0" w:space="0" w:color="auto"/>
      </w:divBdr>
    </w:div>
    <w:div w:id="1029181527">
      <w:bodyDiv w:val="1"/>
      <w:marLeft w:val="0"/>
      <w:marRight w:val="0"/>
      <w:marTop w:val="0"/>
      <w:marBottom w:val="0"/>
      <w:divBdr>
        <w:top w:val="none" w:sz="0" w:space="0" w:color="auto"/>
        <w:left w:val="none" w:sz="0" w:space="0" w:color="auto"/>
        <w:bottom w:val="none" w:sz="0" w:space="0" w:color="auto"/>
        <w:right w:val="none" w:sz="0" w:space="0" w:color="auto"/>
      </w:divBdr>
    </w:div>
    <w:div w:id="1485969115">
      <w:bodyDiv w:val="1"/>
      <w:marLeft w:val="0"/>
      <w:marRight w:val="0"/>
      <w:marTop w:val="0"/>
      <w:marBottom w:val="0"/>
      <w:divBdr>
        <w:top w:val="none" w:sz="0" w:space="0" w:color="auto"/>
        <w:left w:val="none" w:sz="0" w:space="0" w:color="auto"/>
        <w:bottom w:val="none" w:sz="0" w:space="0" w:color="auto"/>
        <w:right w:val="none" w:sz="0" w:space="0" w:color="auto"/>
      </w:divBdr>
    </w:div>
    <w:div w:id="1541746257">
      <w:bodyDiv w:val="1"/>
      <w:marLeft w:val="0"/>
      <w:marRight w:val="0"/>
      <w:marTop w:val="0"/>
      <w:marBottom w:val="0"/>
      <w:divBdr>
        <w:top w:val="none" w:sz="0" w:space="0" w:color="auto"/>
        <w:left w:val="none" w:sz="0" w:space="0" w:color="auto"/>
        <w:bottom w:val="none" w:sz="0" w:space="0" w:color="auto"/>
        <w:right w:val="none" w:sz="0" w:space="0" w:color="auto"/>
      </w:divBdr>
      <w:divsChild>
        <w:div w:id="1601446843">
          <w:marLeft w:val="0"/>
          <w:marRight w:val="0"/>
          <w:marTop w:val="0"/>
          <w:marBottom w:val="0"/>
          <w:divBdr>
            <w:top w:val="none" w:sz="0" w:space="0" w:color="auto"/>
            <w:left w:val="none" w:sz="0" w:space="0" w:color="auto"/>
            <w:bottom w:val="none" w:sz="0" w:space="0" w:color="auto"/>
            <w:right w:val="none" w:sz="0" w:space="0" w:color="auto"/>
          </w:divBdr>
        </w:div>
      </w:divsChild>
    </w:div>
    <w:div w:id="1593275034">
      <w:bodyDiv w:val="1"/>
      <w:marLeft w:val="0"/>
      <w:marRight w:val="0"/>
      <w:marTop w:val="0"/>
      <w:marBottom w:val="0"/>
      <w:divBdr>
        <w:top w:val="none" w:sz="0" w:space="0" w:color="auto"/>
        <w:left w:val="none" w:sz="0" w:space="0" w:color="auto"/>
        <w:bottom w:val="none" w:sz="0" w:space="0" w:color="auto"/>
        <w:right w:val="none" w:sz="0" w:space="0" w:color="auto"/>
      </w:divBdr>
    </w:div>
    <w:div w:id="1711228067">
      <w:bodyDiv w:val="1"/>
      <w:marLeft w:val="0"/>
      <w:marRight w:val="0"/>
      <w:marTop w:val="0"/>
      <w:marBottom w:val="0"/>
      <w:divBdr>
        <w:top w:val="none" w:sz="0" w:space="0" w:color="auto"/>
        <w:left w:val="none" w:sz="0" w:space="0" w:color="auto"/>
        <w:bottom w:val="none" w:sz="0" w:space="0" w:color="auto"/>
        <w:right w:val="none" w:sz="0" w:space="0" w:color="auto"/>
      </w:divBdr>
    </w:div>
    <w:div w:id="2018344802">
      <w:bodyDiv w:val="1"/>
      <w:marLeft w:val="0"/>
      <w:marRight w:val="0"/>
      <w:marTop w:val="0"/>
      <w:marBottom w:val="0"/>
      <w:divBdr>
        <w:top w:val="none" w:sz="0" w:space="0" w:color="auto"/>
        <w:left w:val="none" w:sz="0" w:space="0" w:color="auto"/>
        <w:bottom w:val="none" w:sz="0" w:space="0" w:color="auto"/>
        <w:right w:val="none" w:sz="0" w:space="0" w:color="auto"/>
      </w:divBdr>
    </w:div>
    <w:div w:id="2124809254">
      <w:bodyDiv w:val="1"/>
      <w:marLeft w:val="0"/>
      <w:marRight w:val="0"/>
      <w:marTop w:val="0"/>
      <w:marBottom w:val="0"/>
      <w:divBdr>
        <w:top w:val="none" w:sz="0" w:space="0" w:color="auto"/>
        <w:left w:val="none" w:sz="0" w:space="0" w:color="auto"/>
        <w:bottom w:val="none" w:sz="0" w:space="0" w:color="auto"/>
        <w:right w:val="none" w:sz="0" w:space="0" w:color="auto"/>
      </w:divBdr>
      <w:divsChild>
        <w:div w:id="119080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tbplc.net\users\Groups\DEPARTMENTS\RISK%20and%20COMPLIANCE\New%20Risk%20Appetite%20Templates\WBL%20Credit%20Pack\Core_Excel" TargetMode="Externa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0B013-A397-4EF9-A98D-26DB01F8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8</Pages>
  <Words>1790</Words>
  <Characters>15757</Characters>
  <Application>Microsoft Office Word</Application>
  <DocSecurity>0</DocSecurity>
  <Lines>131</Lines>
  <Paragraphs>35</Paragraphs>
  <ScaleCrop>false</ScaleCrop>
  <HeadingPairs>
    <vt:vector size="2" baseType="variant">
      <vt:variant>
        <vt:lpstr>Title</vt:lpstr>
      </vt:variant>
      <vt:variant>
        <vt:i4>1</vt:i4>
      </vt:variant>
    </vt:vector>
  </HeadingPairs>
  <TitlesOfParts>
    <vt:vector size="1" baseType="lpstr">
      <vt:lpstr>Procedure Template</vt:lpstr>
    </vt:vector>
  </TitlesOfParts>
  <Company>MasterControl, Inc.</Company>
  <LinksUpToDate>false</LinksUpToDate>
  <CharactersWithSpaces>17512</CharactersWithSpaces>
  <SharedDoc>false</SharedDoc>
  <HLinks>
    <vt:vector size="42" baseType="variant">
      <vt:variant>
        <vt:i4>3997757</vt:i4>
      </vt:variant>
      <vt:variant>
        <vt:i4>36</vt:i4>
      </vt:variant>
      <vt:variant>
        <vt:i4>0</vt:i4>
      </vt:variant>
      <vt:variant>
        <vt:i4>5</vt:i4>
      </vt:variant>
      <vt:variant>
        <vt:lpwstr>\\htbplc.net\users\Groups\SHARED\PHOEBUS MANUAL\PhoebusManual\A089u.htm</vt:lpwstr>
      </vt:variant>
      <vt:variant>
        <vt:lpwstr/>
      </vt:variant>
      <vt:variant>
        <vt:i4>8126474</vt:i4>
      </vt:variant>
      <vt:variant>
        <vt:i4>33</vt:i4>
      </vt:variant>
      <vt:variant>
        <vt:i4>0</vt:i4>
      </vt:variant>
      <vt:variant>
        <vt:i4>5</vt:i4>
      </vt:variant>
      <vt:variant>
        <vt:lpwstr>\\htbplc.net\users\Groups\SHARED\PHOEBUS MANUAL\PhoebusManual\Searching_and_data_entry.htm</vt:lpwstr>
      </vt:variant>
      <vt:variant>
        <vt:lpwstr/>
      </vt:variant>
      <vt:variant>
        <vt:i4>1507377</vt:i4>
      </vt:variant>
      <vt:variant>
        <vt:i4>26</vt:i4>
      </vt:variant>
      <vt:variant>
        <vt:i4>0</vt:i4>
      </vt:variant>
      <vt:variant>
        <vt:i4>5</vt:i4>
      </vt:variant>
      <vt:variant>
        <vt:lpwstr/>
      </vt:variant>
      <vt:variant>
        <vt:lpwstr>_Toc487209230</vt:lpwstr>
      </vt:variant>
      <vt:variant>
        <vt:i4>1441841</vt:i4>
      </vt:variant>
      <vt:variant>
        <vt:i4>20</vt:i4>
      </vt:variant>
      <vt:variant>
        <vt:i4>0</vt:i4>
      </vt:variant>
      <vt:variant>
        <vt:i4>5</vt:i4>
      </vt:variant>
      <vt:variant>
        <vt:lpwstr/>
      </vt:variant>
      <vt:variant>
        <vt:lpwstr>_Toc487209228</vt:lpwstr>
      </vt:variant>
      <vt:variant>
        <vt:i4>1441841</vt:i4>
      </vt:variant>
      <vt:variant>
        <vt:i4>14</vt:i4>
      </vt:variant>
      <vt:variant>
        <vt:i4>0</vt:i4>
      </vt:variant>
      <vt:variant>
        <vt:i4>5</vt:i4>
      </vt:variant>
      <vt:variant>
        <vt:lpwstr/>
      </vt:variant>
      <vt:variant>
        <vt:lpwstr>_Toc487209227</vt:lpwstr>
      </vt:variant>
      <vt:variant>
        <vt:i4>1441841</vt:i4>
      </vt:variant>
      <vt:variant>
        <vt:i4>8</vt:i4>
      </vt:variant>
      <vt:variant>
        <vt:i4>0</vt:i4>
      </vt:variant>
      <vt:variant>
        <vt:i4>5</vt:i4>
      </vt:variant>
      <vt:variant>
        <vt:lpwstr/>
      </vt:variant>
      <vt:variant>
        <vt:lpwstr>_Toc487209225</vt:lpwstr>
      </vt:variant>
      <vt:variant>
        <vt:i4>1441841</vt:i4>
      </vt:variant>
      <vt:variant>
        <vt:i4>2</vt:i4>
      </vt:variant>
      <vt:variant>
        <vt:i4>0</vt:i4>
      </vt:variant>
      <vt:variant>
        <vt:i4>5</vt:i4>
      </vt:variant>
      <vt:variant>
        <vt:lpwstr/>
      </vt:variant>
      <vt:variant>
        <vt:lpwstr>_Toc487209224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
  <dc:creator>Tabitha Lovell</dc:creator>
  <cp:keywords/>
  <cp:lastModifiedBy>Ben Conway</cp:lastModifiedBy>
  <cp:revision>16</cp:revision>
  <cp:lastPrinted>2017-11-20T08:24:00Z</cp:lastPrinted>
  <dcterms:created xsi:type="dcterms:W3CDTF">2024-09-09T09:42:00Z</dcterms:created>
  <dcterms:modified xsi:type="dcterms:W3CDTF">2025-06-18T15:47:00Z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Number">
    <vt:lpwstr>Template-004</vt:lpwstr>
  </property>
  <property fmtid="{D5CDD505-2E9C-101B-9397-08002B2CF9AE}" pid="3" name="MC_Title">
    <vt:lpwstr>Procedure Template</vt:lpwstr>
  </property>
  <property fmtid="{D5CDD505-2E9C-101B-9397-08002B2CF9AE}" pid="4" name="MC_Revision">
    <vt:lpwstr>01</vt:lpwstr>
  </property>
  <property fmtid="{D5CDD505-2E9C-101B-9397-08002B2CF9AE}" pid="5" name="MSIP_Label_c033ae14-6636-4ab9-8711-365fc7376356_Enabled">
    <vt:lpwstr>true</vt:lpwstr>
  </property>
  <property fmtid="{D5CDD505-2E9C-101B-9397-08002B2CF9AE}" pid="6" name="MSIP_Label_c033ae14-6636-4ab9-8711-365fc7376356_SetDate">
    <vt:lpwstr>2022-06-14T14:19:34Z</vt:lpwstr>
  </property>
  <property fmtid="{D5CDD505-2E9C-101B-9397-08002B2CF9AE}" pid="7" name="MSIP_Label_c033ae14-6636-4ab9-8711-365fc7376356_Method">
    <vt:lpwstr>Privileged</vt:lpwstr>
  </property>
  <property fmtid="{D5CDD505-2E9C-101B-9397-08002B2CF9AE}" pid="8" name="MSIP_Label_c033ae14-6636-4ab9-8711-365fc7376356_Name">
    <vt:lpwstr>Label not Visiblee</vt:lpwstr>
  </property>
  <property fmtid="{D5CDD505-2E9C-101B-9397-08002B2CF9AE}" pid="9" name="MSIP_Label_c033ae14-6636-4ab9-8711-365fc7376356_SiteId">
    <vt:lpwstr>cc85f67d-c8aa-46f7-9712-5c54788a79f5</vt:lpwstr>
  </property>
  <property fmtid="{D5CDD505-2E9C-101B-9397-08002B2CF9AE}" pid="10" name="MSIP_Label_c033ae14-6636-4ab9-8711-365fc7376356_ActionId">
    <vt:lpwstr>40db9b74-70e8-461e-aeab-275a6810400d</vt:lpwstr>
  </property>
  <property fmtid="{D5CDD505-2E9C-101B-9397-08002B2CF9AE}" pid="11" name="MSIP_Label_c033ae14-6636-4ab9-8711-365fc7376356_ContentBits">
    <vt:lpwstr>0</vt:lpwstr>
  </property>
</Properties>
</file>